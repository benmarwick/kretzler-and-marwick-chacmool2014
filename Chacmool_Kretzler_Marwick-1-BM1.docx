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89E" w:rsidRPr="00EA15E7" w:rsidRDefault="00A0089E" w:rsidP="001B642F">
      <w:pPr>
        <w:widowControl w:val="0"/>
        <w:spacing w:after="0" w:line="480" w:lineRule="auto"/>
        <w:contextualSpacing/>
        <w:jc w:val="center"/>
        <w:rPr>
          <w:rFonts w:ascii="Times New Roman" w:eastAsia="Times New Roman" w:hAnsi="Times New Roman" w:cs="Times New Roman"/>
          <w:b/>
          <w:bCs/>
          <w:color w:val="000000"/>
          <w:sz w:val="24"/>
          <w:szCs w:val="24"/>
        </w:rPr>
      </w:pPr>
      <w:r w:rsidRPr="00EA15E7">
        <w:rPr>
          <w:rFonts w:ascii="Times New Roman" w:eastAsia="Times New Roman" w:hAnsi="Times New Roman" w:cs="Times New Roman"/>
          <w:b/>
          <w:bCs/>
          <w:color w:val="000000"/>
          <w:sz w:val="24"/>
          <w:szCs w:val="24"/>
        </w:rPr>
        <w:t>INVESTIGATING ARCHAEOLOGISTS’ ENGAGEMENT WITH FEMINIST THEORY USING TEXTUAL MACROANALYSIS: 25 YEARS AFTER CHACMOOL 1989</w:t>
      </w:r>
    </w:p>
    <w:p w:rsidR="001B642F" w:rsidRPr="00EA15E7" w:rsidRDefault="001B642F" w:rsidP="001B642F">
      <w:pPr>
        <w:spacing w:line="480" w:lineRule="auto"/>
        <w:rPr>
          <w:rFonts w:ascii="Times New Roman" w:eastAsia="Times New Roman" w:hAnsi="Times New Roman" w:cs="Times New Roman"/>
          <w:b/>
          <w:bCs/>
          <w:color w:val="000000"/>
          <w:sz w:val="24"/>
          <w:szCs w:val="24"/>
        </w:rPr>
      </w:pPr>
    </w:p>
    <w:p w:rsidR="001B642F" w:rsidRPr="00EA15E7" w:rsidRDefault="001B642F" w:rsidP="001B642F">
      <w:pPr>
        <w:spacing w:line="480" w:lineRule="auto"/>
        <w:jc w:val="center"/>
        <w:rPr>
          <w:rFonts w:ascii="Times New Roman" w:eastAsia="Times New Roman" w:hAnsi="Times New Roman" w:cs="Times New Roman"/>
          <w:bCs/>
          <w:color w:val="000000"/>
          <w:sz w:val="24"/>
          <w:szCs w:val="24"/>
        </w:rPr>
      </w:pPr>
    </w:p>
    <w:p w:rsidR="001B642F" w:rsidRPr="00EA15E7" w:rsidRDefault="001B642F" w:rsidP="001B642F">
      <w:pPr>
        <w:spacing w:line="480" w:lineRule="auto"/>
        <w:jc w:val="center"/>
        <w:rPr>
          <w:rFonts w:ascii="Times New Roman" w:eastAsia="Times New Roman" w:hAnsi="Times New Roman" w:cs="Times New Roman"/>
          <w:bCs/>
          <w:color w:val="000000"/>
          <w:sz w:val="24"/>
          <w:szCs w:val="24"/>
        </w:rPr>
      </w:pPr>
    </w:p>
    <w:p w:rsidR="001B642F" w:rsidRPr="00EA15E7" w:rsidRDefault="001B642F" w:rsidP="001B642F">
      <w:pPr>
        <w:spacing w:line="480" w:lineRule="auto"/>
        <w:jc w:val="center"/>
        <w:rPr>
          <w:rFonts w:ascii="Times New Roman" w:eastAsia="Times New Roman" w:hAnsi="Times New Roman" w:cs="Times New Roman"/>
          <w:bCs/>
          <w:color w:val="000000"/>
          <w:sz w:val="24"/>
          <w:szCs w:val="24"/>
        </w:rPr>
      </w:pPr>
    </w:p>
    <w:p w:rsidR="001B642F" w:rsidRPr="00EA15E7" w:rsidRDefault="001B642F" w:rsidP="001B642F">
      <w:pPr>
        <w:spacing w:line="480" w:lineRule="auto"/>
        <w:jc w:val="center"/>
        <w:rPr>
          <w:rFonts w:ascii="Times New Roman" w:eastAsia="Times New Roman" w:hAnsi="Times New Roman" w:cs="Times New Roman"/>
          <w:bCs/>
          <w:color w:val="000000"/>
          <w:sz w:val="24"/>
          <w:szCs w:val="24"/>
        </w:rPr>
      </w:pPr>
    </w:p>
    <w:p w:rsidR="001B642F" w:rsidRPr="00EA15E7" w:rsidRDefault="00930BB9" w:rsidP="001B642F">
      <w:pPr>
        <w:spacing w:line="480" w:lineRule="auto"/>
        <w:jc w:val="center"/>
        <w:rPr>
          <w:rFonts w:ascii="Times New Roman" w:eastAsia="Times New Roman" w:hAnsi="Times New Roman" w:cs="Times New Roman"/>
          <w:bCs/>
          <w:color w:val="000000"/>
          <w:sz w:val="24"/>
          <w:szCs w:val="24"/>
        </w:rPr>
      </w:pPr>
      <w:r w:rsidRPr="00EA15E7">
        <w:rPr>
          <w:rFonts w:ascii="Times New Roman" w:eastAsia="Times New Roman" w:hAnsi="Times New Roman" w:cs="Times New Roman"/>
          <w:bCs/>
          <w:color w:val="000000"/>
          <w:sz w:val="24"/>
          <w:szCs w:val="24"/>
        </w:rPr>
        <w:t xml:space="preserve">Ian </w:t>
      </w:r>
      <w:r w:rsidR="001B642F" w:rsidRPr="00EA15E7">
        <w:rPr>
          <w:rFonts w:ascii="Times New Roman" w:eastAsia="Times New Roman" w:hAnsi="Times New Roman" w:cs="Times New Roman"/>
          <w:bCs/>
          <w:color w:val="000000"/>
          <w:sz w:val="24"/>
          <w:szCs w:val="24"/>
        </w:rPr>
        <w:t>Kretzler and Ben Marwick</w:t>
      </w:r>
    </w:p>
    <w:p w:rsidR="004C23EC" w:rsidRPr="00EA15E7" w:rsidRDefault="004C23EC" w:rsidP="001B642F">
      <w:pPr>
        <w:spacing w:line="480" w:lineRule="auto"/>
        <w:jc w:val="center"/>
        <w:rPr>
          <w:rFonts w:ascii="Times New Roman" w:eastAsia="Times New Roman" w:hAnsi="Times New Roman" w:cs="Times New Roman"/>
          <w:bCs/>
          <w:color w:val="000000"/>
          <w:sz w:val="24"/>
          <w:szCs w:val="24"/>
        </w:rPr>
      </w:pPr>
    </w:p>
    <w:p w:rsidR="004C23EC" w:rsidRPr="00EA15E7" w:rsidRDefault="004C23EC" w:rsidP="001B642F">
      <w:pPr>
        <w:spacing w:line="480" w:lineRule="auto"/>
        <w:jc w:val="center"/>
        <w:rPr>
          <w:rFonts w:ascii="Times New Roman" w:eastAsia="Times New Roman" w:hAnsi="Times New Roman" w:cs="Times New Roman"/>
          <w:bCs/>
          <w:color w:val="000000"/>
          <w:sz w:val="24"/>
          <w:szCs w:val="24"/>
        </w:rPr>
      </w:pPr>
    </w:p>
    <w:p w:rsidR="00930BB9" w:rsidRPr="00EA15E7" w:rsidRDefault="00930BB9" w:rsidP="001B642F">
      <w:pPr>
        <w:spacing w:line="480" w:lineRule="auto"/>
        <w:rPr>
          <w:rFonts w:ascii="Times New Roman" w:eastAsia="Times New Roman" w:hAnsi="Times New Roman" w:cs="Times New Roman"/>
          <w:bCs/>
          <w:color w:val="000000"/>
          <w:sz w:val="24"/>
          <w:szCs w:val="24"/>
        </w:rPr>
      </w:pPr>
    </w:p>
    <w:p w:rsidR="00930BB9" w:rsidRPr="00EA15E7" w:rsidRDefault="00930BB9" w:rsidP="001B642F">
      <w:pPr>
        <w:spacing w:line="480" w:lineRule="auto"/>
        <w:rPr>
          <w:rFonts w:ascii="Times New Roman" w:eastAsia="Times New Roman" w:hAnsi="Times New Roman" w:cs="Times New Roman"/>
          <w:bCs/>
          <w:color w:val="000000"/>
          <w:sz w:val="24"/>
          <w:szCs w:val="24"/>
        </w:rPr>
      </w:pPr>
    </w:p>
    <w:p w:rsidR="001B642F" w:rsidRPr="00EA15E7" w:rsidRDefault="001B642F" w:rsidP="001B642F">
      <w:pPr>
        <w:spacing w:line="480" w:lineRule="auto"/>
        <w:rPr>
          <w:rFonts w:ascii="Times New Roman" w:eastAsia="Times New Roman" w:hAnsi="Times New Roman" w:cs="Times New Roman"/>
          <w:bCs/>
          <w:color w:val="000000"/>
          <w:sz w:val="24"/>
          <w:szCs w:val="24"/>
        </w:rPr>
      </w:pPr>
      <w:r w:rsidRPr="00EA15E7">
        <w:rPr>
          <w:rFonts w:ascii="Times New Roman" w:eastAsia="Times New Roman" w:hAnsi="Times New Roman" w:cs="Times New Roman"/>
          <w:bCs/>
          <w:color w:val="000000"/>
          <w:sz w:val="24"/>
          <w:szCs w:val="24"/>
        </w:rPr>
        <w:t xml:space="preserve">Ian Kretzler, </w:t>
      </w:r>
      <w:r w:rsidR="004C23EC" w:rsidRPr="00EA15E7">
        <w:rPr>
          <w:rFonts w:ascii="Times New Roman" w:eastAsia="Times New Roman" w:hAnsi="Times New Roman" w:cs="Times New Roman"/>
          <w:bCs/>
          <w:color w:val="000000"/>
          <w:sz w:val="24"/>
          <w:szCs w:val="24"/>
        </w:rPr>
        <w:t xml:space="preserve">Box 353100, </w:t>
      </w:r>
      <w:r w:rsidRPr="00EA15E7">
        <w:rPr>
          <w:rFonts w:ascii="Times New Roman" w:eastAsia="Times New Roman" w:hAnsi="Times New Roman" w:cs="Times New Roman"/>
          <w:bCs/>
          <w:color w:val="000000"/>
          <w:sz w:val="24"/>
          <w:szCs w:val="24"/>
        </w:rPr>
        <w:t>Department of Anthropology, University of Washington, Seattle, 98105 (kretzlie@uw.edu)</w:t>
      </w:r>
    </w:p>
    <w:p w:rsidR="001B642F" w:rsidRPr="00EA15E7" w:rsidRDefault="001B642F" w:rsidP="001B642F">
      <w:pPr>
        <w:spacing w:line="480" w:lineRule="auto"/>
        <w:rPr>
          <w:rFonts w:ascii="Times New Roman" w:eastAsia="Times New Roman" w:hAnsi="Times New Roman" w:cs="Times New Roman"/>
          <w:bCs/>
          <w:color w:val="000000"/>
          <w:sz w:val="24"/>
          <w:szCs w:val="24"/>
        </w:rPr>
      </w:pPr>
      <w:r w:rsidRPr="00EA15E7">
        <w:rPr>
          <w:rFonts w:ascii="Times New Roman" w:eastAsia="Times New Roman" w:hAnsi="Times New Roman" w:cs="Times New Roman"/>
          <w:bCs/>
          <w:color w:val="000000"/>
          <w:sz w:val="24"/>
          <w:szCs w:val="24"/>
        </w:rPr>
        <w:t xml:space="preserve">Ben Marwick, </w:t>
      </w:r>
      <w:r w:rsidR="004C23EC" w:rsidRPr="00EA15E7">
        <w:rPr>
          <w:rFonts w:ascii="Times New Roman" w:eastAsia="Times New Roman" w:hAnsi="Times New Roman" w:cs="Times New Roman"/>
          <w:bCs/>
          <w:color w:val="000000"/>
          <w:sz w:val="24"/>
          <w:szCs w:val="24"/>
        </w:rPr>
        <w:t xml:space="preserve">Box 353100, </w:t>
      </w:r>
      <w:r w:rsidRPr="00EA15E7">
        <w:rPr>
          <w:rFonts w:ascii="Times New Roman" w:eastAsia="Times New Roman" w:hAnsi="Times New Roman" w:cs="Times New Roman"/>
          <w:bCs/>
          <w:color w:val="000000"/>
          <w:sz w:val="24"/>
          <w:szCs w:val="24"/>
        </w:rPr>
        <w:t>Department of Anthropology, University of Washington, Seattle, 98105 (bmarwick@uw.edu)</w:t>
      </w:r>
    </w:p>
    <w:p w:rsidR="00D71CA6" w:rsidRPr="00EA15E7" w:rsidRDefault="00D71CA6">
      <w:pPr>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br w:type="page"/>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lastRenderedPageBreak/>
        <w:t>Whether and to what extent feminist theory should inform archaeological research on gender has been the subject of some debate. Though pioneering gender studies advocated for feminist-inspired approaches, archaeologists as a whole appear to have examined gender with little influence from feminist thought. Abstracts from the 1989 Chacmool Conference on “The Archaeology of Gender” have been viewed as key evidence in support of this position, as few abstracts contained references to feminist theory or concepts. In this paper, we use</w:t>
      </w:r>
      <w:r w:rsidR="00CE039A" w:rsidRPr="00EA15E7">
        <w:rPr>
          <w:rFonts w:ascii="Times New Roman" w:eastAsia="Times New Roman" w:hAnsi="Times New Roman" w:cs="Times New Roman"/>
          <w:color w:val="000000"/>
          <w:sz w:val="24"/>
          <w:szCs w:val="24"/>
        </w:rPr>
        <w:t>d</w:t>
      </w:r>
      <w:r w:rsidRPr="00EA15E7">
        <w:rPr>
          <w:rFonts w:ascii="Times New Roman" w:eastAsia="Times New Roman" w:hAnsi="Times New Roman" w:cs="Times New Roman"/>
          <w:color w:val="000000"/>
          <w:sz w:val="24"/>
          <w:szCs w:val="24"/>
        </w:rPr>
        <w:t xml:space="preserve"> textual macroanalysis to explore whether the highly influential findings from the 1989 Chacmool Conference represent the work of archaeologists at a broader scale. Tracking diachronic changes in the relative frequencies of and correlations between keywords in nearly 6,000 scholarly publications, we </w:t>
      </w:r>
      <w:r w:rsidR="00CE039A" w:rsidRPr="00EA15E7">
        <w:rPr>
          <w:rFonts w:ascii="Times New Roman" w:eastAsia="Times New Roman" w:hAnsi="Times New Roman" w:cs="Times New Roman"/>
          <w:color w:val="000000"/>
          <w:sz w:val="24"/>
          <w:szCs w:val="24"/>
        </w:rPr>
        <w:t>found</w:t>
      </w:r>
      <w:r w:rsidRPr="00EA15E7">
        <w:rPr>
          <w:rFonts w:ascii="Times New Roman" w:eastAsia="Times New Roman" w:hAnsi="Times New Roman" w:cs="Times New Roman"/>
          <w:color w:val="000000"/>
          <w:sz w:val="24"/>
          <w:szCs w:val="24"/>
        </w:rPr>
        <w:t xml:space="preserve"> that while explicit contextualization within feminist thought is often missing, feminism has exerted a substantial albeit more subtle influence on gender research. Our results complicate dominant narratives about gender research and highlight the potential of textual macroanalysis for developing quantitative accounts of archaeological history.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1B642F" w:rsidRPr="00EA15E7" w:rsidRDefault="001B642F" w:rsidP="001B642F">
      <w:pPr>
        <w:spacing w:line="480" w:lineRule="auto"/>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br w:type="page"/>
      </w:r>
    </w:p>
    <w:p w:rsidR="00A0089E" w:rsidRPr="00EA15E7" w:rsidRDefault="00A0089E" w:rsidP="001B642F">
      <w:pPr>
        <w:widowControl w:val="0"/>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lastRenderedPageBreak/>
        <w:t xml:space="preserve">The rapid rise of gender research stands as one of the most significant recent developments in archaeology. In North America, this work can be traced to Conkey and Spector (1984) who first seriously exposed the androcentric, ethnocentric, and </w:t>
      </w:r>
      <w:proofErr w:type="spellStart"/>
      <w:r w:rsidRPr="00EA15E7">
        <w:rPr>
          <w:rFonts w:ascii="Times New Roman" w:eastAsia="Times New Roman" w:hAnsi="Times New Roman" w:cs="Times New Roman"/>
          <w:color w:val="000000"/>
          <w:sz w:val="24"/>
          <w:szCs w:val="24"/>
        </w:rPr>
        <w:t>presentist</w:t>
      </w:r>
      <w:proofErr w:type="spellEnd"/>
      <w:r w:rsidRPr="00EA15E7">
        <w:rPr>
          <w:rFonts w:ascii="Times New Roman" w:eastAsia="Times New Roman" w:hAnsi="Times New Roman" w:cs="Times New Roman"/>
          <w:color w:val="000000"/>
          <w:sz w:val="24"/>
          <w:szCs w:val="24"/>
        </w:rPr>
        <w:t xml:space="preserve"> biases that pervade archaeologists’ understanding of gender in the past. They called for a more critical archaeology of gender, one predicated on the notion that gender relations are an integral component of human societies and thus worthy of robust theoretical and methodological approaches. In the intervening three decades, archaeol</w:t>
      </w:r>
      <w:r w:rsidR="003E6730" w:rsidRPr="00EA15E7">
        <w:rPr>
          <w:rFonts w:ascii="Times New Roman" w:eastAsia="Times New Roman" w:hAnsi="Times New Roman" w:cs="Times New Roman"/>
          <w:color w:val="000000"/>
          <w:sz w:val="24"/>
          <w:szCs w:val="24"/>
        </w:rPr>
        <w:t xml:space="preserve">ogists have answered their call. The now substantial corpus on gender and archaeology (see </w:t>
      </w:r>
      <w:proofErr w:type="spellStart"/>
      <w:r w:rsidR="003E6730" w:rsidRPr="00EA15E7">
        <w:rPr>
          <w:rFonts w:ascii="Times New Roman" w:eastAsia="Times New Roman" w:hAnsi="Times New Roman" w:cs="Times New Roman"/>
          <w:color w:val="000000"/>
          <w:sz w:val="24"/>
          <w:szCs w:val="24"/>
        </w:rPr>
        <w:t>Conkey</w:t>
      </w:r>
      <w:proofErr w:type="spellEnd"/>
      <w:r w:rsidR="003E6730" w:rsidRPr="00EA15E7">
        <w:rPr>
          <w:rFonts w:ascii="Times New Roman" w:eastAsia="Times New Roman" w:hAnsi="Times New Roman" w:cs="Times New Roman"/>
          <w:color w:val="000000"/>
          <w:sz w:val="24"/>
          <w:szCs w:val="24"/>
        </w:rPr>
        <w:t xml:space="preserve"> and </w:t>
      </w:r>
      <w:proofErr w:type="spellStart"/>
      <w:r w:rsidR="003E6730" w:rsidRPr="00EA15E7">
        <w:rPr>
          <w:rFonts w:ascii="Times New Roman" w:eastAsia="Times New Roman" w:hAnsi="Times New Roman" w:cs="Times New Roman"/>
          <w:color w:val="000000"/>
          <w:sz w:val="24"/>
          <w:szCs w:val="24"/>
        </w:rPr>
        <w:t>Gero</w:t>
      </w:r>
      <w:proofErr w:type="spellEnd"/>
      <w:r w:rsidR="003E6730" w:rsidRPr="00EA15E7">
        <w:rPr>
          <w:rFonts w:ascii="Times New Roman" w:eastAsia="Times New Roman" w:hAnsi="Times New Roman" w:cs="Times New Roman"/>
          <w:color w:val="000000"/>
          <w:sz w:val="24"/>
          <w:szCs w:val="24"/>
        </w:rPr>
        <w:t xml:space="preserve"> 1997</w:t>
      </w:r>
      <w:r w:rsidR="00DB5842" w:rsidRPr="00EA15E7">
        <w:rPr>
          <w:rFonts w:ascii="Times New Roman" w:eastAsia="Times New Roman" w:hAnsi="Times New Roman" w:cs="Times New Roman"/>
          <w:color w:val="000000"/>
          <w:sz w:val="24"/>
          <w:szCs w:val="24"/>
        </w:rPr>
        <w:t>; Engelstad 2007</w:t>
      </w:r>
      <w:r w:rsidR="003E6730" w:rsidRPr="00EA15E7">
        <w:rPr>
          <w:rFonts w:ascii="Times New Roman" w:eastAsia="Times New Roman" w:hAnsi="Times New Roman" w:cs="Times New Roman"/>
          <w:color w:val="000000"/>
          <w:sz w:val="24"/>
          <w:szCs w:val="24"/>
        </w:rPr>
        <w:t xml:space="preserve">) highlights the viability and insight of this work for augmenting our understanding of gender relations and identities in the past and combating sexism, classicism, and </w:t>
      </w:r>
      <w:r w:rsidR="00616D8D" w:rsidRPr="00EA15E7">
        <w:rPr>
          <w:rFonts w:ascii="Times New Roman" w:eastAsia="Times New Roman" w:hAnsi="Times New Roman" w:cs="Times New Roman"/>
          <w:color w:val="000000"/>
          <w:sz w:val="24"/>
          <w:szCs w:val="24"/>
        </w:rPr>
        <w:t>homophobia</w:t>
      </w:r>
      <w:r w:rsidR="003E6730" w:rsidRPr="00EA15E7">
        <w:rPr>
          <w:rFonts w:ascii="Times New Roman" w:eastAsia="Times New Roman" w:hAnsi="Times New Roman" w:cs="Times New Roman"/>
          <w:color w:val="000000"/>
          <w:sz w:val="24"/>
          <w:szCs w:val="24"/>
        </w:rPr>
        <w:t xml:space="preserve"> that continue to structure the</w:t>
      </w:r>
      <w:r w:rsidR="00616D8D" w:rsidRPr="00EA15E7">
        <w:rPr>
          <w:rFonts w:ascii="Times New Roman" w:eastAsia="Times New Roman" w:hAnsi="Times New Roman" w:cs="Times New Roman"/>
          <w:color w:val="000000"/>
          <w:sz w:val="24"/>
          <w:szCs w:val="24"/>
        </w:rPr>
        <w:t xml:space="preserve"> composition of the discipline</w:t>
      </w:r>
      <w:r w:rsidR="003E6730" w:rsidRPr="00EA15E7">
        <w:rPr>
          <w:rFonts w:ascii="Times New Roman" w:eastAsia="Times New Roman" w:hAnsi="Times New Roman" w:cs="Times New Roman"/>
          <w:color w:val="000000"/>
          <w:sz w:val="24"/>
          <w:szCs w:val="24"/>
        </w:rPr>
        <w:t xml:space="preserve">. </w:t>
      </w:r>
    </w:p>
    <w:p w:rsidR="00DB5842" w:rsidRPr="00EA15E7" w:rsidRDefault="00DB5842"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 xml:space="preserve">Theoretically, gender research has found expression within </w:t>
      </w:r>
      <w:r w:rsidR="00E03B4E" w:rsidRPr="00EA15E7">
        <w:rPr>
          <w:rFonts w:ascii="Times New Roman" w:eastAsia="Times New Roman" w:hAnsi="Times New Roman" w:cs="Times New Roman"/>
          <w:color w:val="000000"/>
          <w:sz w:val="24"/>
          <w:szCs w:val="24"/>
        </w:rPr>
        <w:t xml:space="preserve">numerous </w:t>
      </w:r>
      <w:r w:rsidRPr="00EA15E7">
        <w:rPr>
          <w:rFonts w:ascii="Times New Roman" w:eastAsia="Times New Roman" w:hAnsi="Times New Roman" w:cs="Times New Roman"/>
          <w:color w:val="000000"/>
          <w:sz w:val="24"/>
          <w:szCs w:val="24"/>
        </w:rPr>
        <w:t>schools of thought</w:t>
      </w:r>
      <w:r w:rsidR="00E03B4E" w:rsidRPr="00EA15E7">
        <w:rPr>
          <w:rFonts w:ascii="Times New Roman" w:eastAsia="Times New Roman" w:hAnsi="Times New Roman" w:cs="Times New Roman"/>
          <w:color w:val="000000"/>
          <w:sz w:val="24"/>
          <w:szCs w:val="24"/>
        </w:rPr>
        <w:t>,</w:t>
      </w:r>
      <w:r w:rsidR="00F35914" w:rsidRPr="00EA15E7">
        <w:rPr>
          <w:rFonts w:ascii="Times New Roman" w:eastAsia="Times New Roman" w:hAnsi="Times New Roman" w:cs="Times New Roman"/>
          <w:color w:val="000000"/>
          <w:sz w:val="24"/>
          <w:szCs w:val="24"/>
        </w:rPr>
        <w:t xml:space="preserve"> yet</w:t>
      </w:r>
      <w:r w:rsidR="00E03B4E" w:rsidRPr="00EA15E7">
        <w:rPr>
          <w:rFonts w:ascii="Times New Roman" w:eastAsia="Times New Roman" w:hAnsi="Times New Roman" w:cs="Times New Roman"/>
          <w:color w:val="000000"/>
          <w:sz w:val="24"/>
          <w:szCs w:val="24"/>
        </w:rPr>
        <w:t xml:space="preserve"> its primary debt lies with feminist theory.</w:t>
      </w:r>
      <w:r w:rsidRPr="00EA15E7">
        <w:rPr>
          <w:rFonts w:ascii="Times New Roman" w:eastAsia="Times New Roman" w:hAnsi="Times New Roman" w:cs="Times New Roman"/>
          <w:color w:val="000000"/>
          <w:sz w:val="24"/>
          <w:szCs w:val="24"/>
        </w:rPr>
        <w:t xml:space="preserve"> The emergence of gender research in archaeology followed directly from feminist critiques making headway in other disciplines. Focusing these critiques at archaeology, pioneering studies argued that the objectivist frameworks guiding archaeological research were not only politically situated, they served to minimize women’s presence in the past and contributions to the discipline (Conkey and Spector 1984; Wylie 1991). A key insight of these studies is that gender research, when contextualized within feminist thought, has the potential to “foster a conceptually richer, empirically more robust, and more broadly accountable </w:t>
      </w:r>
      <w:r w:rsidR="00453E45" w:rsidRPr="00EA15E7">
        <w:rPr>
          <w:rFonts w:ascii="Times New Roman" w:eastAsia="Times New Roman" w:hAnsi="Times New Roman" w:cs="Times New Roman"/>
          <w:color w:val="000000"/>
          <w:sz w:val="24"/>
          <w:szCs w:val="24"/>
        </w:rPr>
        <w:t xml:space="preserve">responsible </w:t>
      </w:r>
      <w:r w:rsidRPr="00EA15E7">
        <w:rPr>
          <w:rFonts w:ascii="Times New Roman" w:eastAsia="Times New Roman" w:hAnsi="Times New Roman" w:cs="Times New Roman"/>
          <w:color w:val="000000"/>
          <w:sz w:val="24"/>
          <w:szCs w:val="24"/>
        </w:rPr>
        <w:t>archaeology” (Wylie 2007:215). In this sense, feminism has been and remains fundamental to the development and transformative potential of gender research (Engelstad 2007).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 xml:space="preserve">While there is general consensus that feminist theory was integral to the initial fluorescence of gender research, some archaeologists have expressed concern about the long-term impact of this relationship. This position is articulated by </w:t>
      </w:r>
      <w:r w:rsidRPr="00EA15E7">
        <w:rPr>
          <w:rFonts w:ascii="Times New Roman" w:eastAsia="Times New Roman" w:hAnsi="Times New Roman" w:cs="Times New Roman"/>
          <w:color w:val="000000"/>
          <w:sz w:val="24"/>
          <w:szCs w:val="24"/>
          <w:shd w:val="clear" w:color="auto" w:fill="FFFFFF"/>
        </w:rPr>
        <w:t xml:space="preserve">Sørensen (2000), who contends feminism is simply one of many minority “voices” and therefore unlikely to attract discipline-wide support. Feminism, in her view, is essentially a political stance whose adherents are unable to escape their own biases or “provide a starting point for developing models of scientific rationality” (2000:36). Moore (1997:251) similarly claims that feminism will prevent gender research from entering archaeology’s “mainstream” and precludes the discovery of “any objective </w:t>
      </w:r>
      <w:r w:rsidR="00725BD0" w:rsidRPr="00EA15E7">
        <w:rPr>
          <w:rFonts w:ascii="Times New Roman" w:eastAsia="Times New Roman" w:hAnsi="Times New Roman" w:cs="Times New Roman"/>
          <w:color w:val="000000"/>
          <w:sz w:val="24"/>
          <w:szCs w:val="24"/>
          <w:shd w:val="clear" w:color="auto" w:fill="FFFFFF"/>
        </w:rPr>
        <w:t xml:space="preserve">historical </w:t>
      </w:r>
      <w:r w:rsidRPr="00EA15E7">
        <w:rPr>
          <w:rFonts w:ascii="Times New Roman" w:eastAsia="Times New Roman" w:hAnsi="Times New Roman" w:cs="Times New Roman"/>
          <w:color w:val="000000"/>
          <w:sz w:val="24"/>
          <w:szCs w:val="24"/>
          <w:shd w:val="clear" w:color="auto" w:fill="FFFFFF"/>
        </w:rPr>
        <w:t>truth which is not the vehicle of some particular interest group”. Apparent in these positions is a reticence to embrace feminist thought lest gender research be marginalized as politicized niche devoid of significant archaeological import.</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color w:val="000000"/>
          <w:sz w:val="24"/>
          <w:szCs w:val="24"/>
          <w:shd w:val="clear" w:color="auto" w:fill="FFFFFF"/>
        </w:rPr>
      </w:pPr>
      <w:r w:rsidRPr="00EA15E7">
        <w:rPr>
          <w:rFonts w:ascii="Times New Roman" w:eastAsia="Times New Roman" w:hAnsi="Times New Roman" w:cs="Times New Roman"/>
          <w:color w:val="000000"/>
          <w:sz w:val="24"/>
          <w:szCs w:val="24"/>
          <w:shd w:val="clear" w:color="auto" w:fill="FFFFFF"/>
        </w:rPr>
        <w:t>Despite compelling epistemological positions outlined b</w:t>
      </w:r>
      <w:r w:rsidR="008429A2" w:rsidRPr="00EA15E7">
        <w:rPr>
          <w:rFonts w:ascii="Times New Roman" w:eastAsia="Times New Roman" w:hAnsi="Times New Roman" w:cs="Times New Roman"/>
          <w:color w:val="000000"/>
          <w:sz w:val="24"/>
          <w:szCs w:val="24"/>
          <w:shd w:val="clear" w:color="auto" w:fill="FFFFFF"/>
        </w:rPr>
        <w:t xml:space="preserve">y Wylie (1991, 2007) </w:t>
      </w:r>
      <w:r w:rsidRPr="00EA15E7">
        <w:rPr>
          <w:rFonts w:ascii="Times New Roman" w:eastAsia="Times New Roman" w:hAnsi="Times New Roman" w:cs="Times New Roman"/>
          <w:color w:val="000000"/>
          <w:sz w:val="24"/>
          <w:szCs w:val="24"/>
          <w:shd w:val="clear" w:color="auto" w:fill="FFFFFF"/>
        </w:rPr>
        <w:t xml:space="preserve">that resolve feminism’s perceived association with relativism, there is evidence to suggest archaeologists </w:t>
      </w:r>
      <w:r w:rsidR="00791196" w:rsidRPr="00EA15E7">
        <w:rPr>
          <w:rFonts w:ascii="Times New Roman" w:eastAsia="Times New Roman" w:hAnsi="Times New Roman" w:cs="Times New Roman"/>
          <w:color w:val="000000"/>
          <w:sz w:val="24"/>
          <w:szCs w:val="24"/>
          <w:shd w:val="clear" w:color="auto" w:fill="FFFFFF"/>
        </w:rPr>
        <w:t xml:space="preserve">as a </w:t>
      </w:r>
      <w:r w:rsidRPr="00EA15E7">
        <w:rPr>
          <w:rFonts w:ascii="Times New Roman" w:eastAsia="Times New Roman" w:hAnsi="Times New Roman" w:cs="Times New Roman"/>
          <w:color w:val="000000"/>
          <w:sz w:val="24"/>
          <w:szCs w:val="24"/>
          <w:shd w:val="clear" w:color="auto" w:fill="FFFFFF"/>
        </w:rPr>
        <w:t>whole support disentangling gender research from its feminist roots. This was clear at one of the first major archaeolog</w:t>
      </w:r>
      <w:r w:rsidR="002B129B" w:rsidRPr="00EA15E7">
        <w:rPr>
          <w:rFonts w:ascii="Times New Roman" w:eastAsia="Times New Roman" w:hAnsi="Times New Roman" w:cs="Times New Roman"/>
          <w:color w:val="000000"/>
          <w:sz w:val="24"/>
          <w:szCs w:val="24"/>
          <w:shd w:val="clear" w:color="auto" w:fill="FFFFFF"/>
        </w:rPr>
        <w:t>y conferences devoted to gender:</w:t>
      </w:r>
      <w:r w:rsidRPr="00EA15E7">
        <w:rPr>
          <w:rFonts w:ascii="Times New Roman" w:eastAsia="Times New Roman" w:hAnsi="Times New Roman" w:cs="Times New Roman"/>
          <w:color w:val="000000"/>
          <w:sz w:val="24"/>
          <w:szCs w:val="24"/>
          <w:shd w:val="clear" w:color="auto" w:fill="FFFFFF"/>
        </w:rPr>
        <w:t xml:space="preserve"> the 1989 Chacmool Conference. The conference attracted considerable interest, drawing more paper submissions and a larger attendance than any previous Chacmool Conference. The intellectual merit of the conference was similarly high. Papers tackled a range of foundational theoretical and methodological challenges faced by a nascent archaeology of gender. Given that gender research was still in its infancy</w:t>
      </w:r>
      <w:r w:rsidR="002B129B" w:rsidRPr="00EA15E7">
        <w:rPr>
          <w:rFonts w:ascii="Times New Roman" w:eastAsia="Times New Roman" w:hAnsi="Times New Roman" w:cs="Times New Roman"/>
          <w:color w:val="000000"/>
          <w:sz w:val="24"/>
          <w:szCs w:val="24"/>
          <w:shd w:val="clear" w:color="auto" w:fill="FFFFFF"/>
        </w:rPr>
        <w:t>—</w:t>
      </w:r>
      <w:r w:rsidRPr="00EA15E7">
        <w:rPr>
          <w:rFonts w:ascii="Times New Roman" w:eastAsia="Times New Roman" w:hAnsi="Times New Roman" w:cs="Times New Roman"/>
          <w:color w:val="000000"/>
          <w:sz w:val="24"/>
          <w:szCs w:val="24"/>
          <w:shd w:val="clear" w:color="auto" w:fill="FFFFFF"/>
        </w:rPr>
        <w:t>only five years had passed since the publication</w:t>
      </w:r>
      <w:r w:rsidR="002B129B" w:rsidRPr="00EA15E7">
        <w:rPr>
          <w:rFonts w:ascii="Times New Roman" w:eastAsia="Times New Roman" w:hAnsi="Times New Roman" w:cs="Times New Roman"/>
          <w:color w:val="000000"/>
          <w:sz w:val="24"/>
          <w:szCs w:val="24"/>
          <w:shd w:val="clear" w:color="auto" w:fill="FFFFFF"/>
        </w:rPr>
        <w:t xml:space="preserve"> of Conkey and Spector (1984)—t</w:t>
      </w:r>
      <w:r w:rsidRPr="00EA15E7">
        <w:rPr>
          <w:rFonts w:ascii="Times New Roman" w:eastAsia="Times New Roman" w:hAnsi="Times New Roman" w:cs="Times New Roman"/>
          <w:color w:val="000000"/>
          <w:sz w:val="24"/>
          <w:szCs w:val="24"/>
          <w:shd w:val="clear" w:color="auto" w:fill="FFFFFF"/>
        </w:rPr>
        <w:t xml:space="preserve">he success of the conference is notable. It suggests an interest in gender already existed within the discipline </w:t>
      </w:r>
      <w:r w:rsidRPr="00EA15E7">
        <w:rPr>
          <w:rFonts w:ascii="Times New Roman" w:eastAsia="Times New Roman" w:hAnsi="Times New Roman" w:cs="Times New Roman"/>
          <w:color w:val="000000"/>
          <w:sz w:val="24"/>
          <w:szCs w:val="24"/>
          <w:shd w:val="clear" w:color="auto" w:fill="FFFFFF"/>
        </w:rPr>
        <w:lastRenderedPageBreak/>
        <w:t xml:space="preserve">and had finally found an outlet (Wylie 1997). Hanen and Kelley (1992), seeking to identify emerging trends in this work, analyzed all 103 abstracts from the conference. To their surprise, relatively few conference participants made explicit mentions of feminist theory. Fewer than 20% contained “feminism” or “feminist” and few referenced or cited feminist critiques. </w:t>
      </w:r>
    </w:p>
    <w:p w:rsidR="00A150B5" w:rsidRPr="00EA15E7" w:rsidRDefault="00A150B5"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shd w:val="clear" w:color="auto" w:fill="FFFFFF"/>
        </w:rPr>
        <w:t>These patterns have proven resilient. A</w:t>
      </w:r>
      <w:r w:rsidR="00791196" w:rsidRPr="00EA15E7">
        <w:rPr>
          <w:rFonts w:ascii="Times New Roman" w:eastAsia="Times New Roman" w:hAnsi="Times New Roman" w:cs="Times New Roman"/>
          <w:color w:val="000000"/>
          <w:sz w:val="24"/>
          <w:szCs w:val="24"/>
          <w:shd w:val="clear" w:color="auto" w:fill="FFFFFF"/>
        </w:rPr>
        <w:t xml:space="preserve">t the 2004 </w:t>
      </w:r>
      <w:r w:rsidRPr="00EA15E7">
        <w:rPr>
          <w:rFonts w:ascii="Times New Roman" w:eastAsia="Times New Roman" w:hAnsi="Times New Roman" w:cs="Times New Roman"/>
          <w:color w:val="000000"/>
          <w:sz w:val="24"/>
          <w:szCs w:val="24"/>
          <w:shd w:val="clear" w:color="auto" w:fill="FFFFFF"/>
        </w:rPr>
        <w:t>“</w:t>
      </w:r>
      <w:proofErr w:type="spellStart"/>
      <w:proofErr w:type="gramStart"/>
      <w:r w:rsidRPr="00EA15E7">
        <w:rPr>
          <w:rFonts w:ascii="Times New Roman" w:eastAsia="Times New Roman" w:hAnsi="Times New Roman" w:cs="Times New Roman"/>
          <w:color w:val="000000"/>
          <w:sz w:val="24"/>
          <w:szCs w:val="24"/>
          <w:shd w:val="clear" w:color="auto" w:fill="FFFFFF"/>
        </w:rPr>
        <w:t>Que</w:t>
      </w:r>
      <w:proofErr w:type="spellEnd"/>
      <w:r w:rsidRPr="00EA15E7">
        <w:rPr>
          <w:rFonts w:ascii="Times New Roman" w:eastAsia="Times New Roman" w:hAnsi="Times New Roman" w:cs="Times New Roman"/>
          <w:color w:val="000000"/>
          <w:sz w:val="24"/>
          <w:szCs w:val="24"/>
          <w:shd w:val="clear" w:color="auto" w:fill="FFFFFF"/>
        </w:rPr>
        <w:t>(</w:t>
      </w:r>
      <w:proofErr w:type="gramEnd"/>
      <w:r w:rsidRPr="00EA15E7">
        <w:rPr>
          <w:rFonts w:ascii="Times New Roman" w:eastAsia="Times New Roman" w:hAnsi="Times New Roman" w:cs="Times New Roman"/>
          <w:color w:val="000000"/>
          <w:sz w:val="24"/>
          <w:szCs w:val="24"/>
          <w:shd w:val="clear" w:color="auto" w:fill="FFFFFF"/>
        </w:rPr>
        <w:t>e)</w:t>
      </w:r>
      <w:proofErr w:type="spellStart"/>
      <w:r w:rsidRPr="00EA15E7">
        <w:rPr>
          <w:rFonts w:ascii="Times New Roman" w:eastAsia="Times New Roman" w:hAnsi="Times New Roman" w:cs="Times New Roman"/>
          <w:color w:val="000000"/>
          <w:sz w:val="24"/>
          <w:szCs w:val="24"/>
          <w:shd w:val="clear" w:color="auto" w:fill="FFFFFF"/>
        </w:rPr>
        <w:t>rying</w:t>
      </w:r>
      <w:proofErr w:type="spellEnd"/>
      <w:r w:rsidR="00791196" w:rsidRPr="00EA15E7">
        <w:rPr>
          <w:rFonts w:ascii="Times New Roman" w:eastAsia="Times New Roman" w:hAnsi="Times New Roman" w:cs="Times New Roman"/>
          <w:color w:val="000000"/>
          <w:sz w:val="24"/>
          <w:szCs w:val="24"/>
          <w:shd w:val="clear" w:color="auto" w:fill="FFFFFF"/>
        </w:rPr>
        <w:t xml:space="preserve"> Archaeology” </w:t>
      </w:r>
      <w:proofErr w:type="spellStart"/>
      <w:r w:rsidR="00791196" w:rsidRPr="00EA15E7">
        <w:rPr>
          <w:rFonts w:ascii="Times New Roman" w:eastAsia="Times New Roman" w:hAnsi="Times New Roman" w:cs="Times New Roman"/>
          <w:color w:val="000000"/>
          <w:sz w:val="24"/>
          <w:szCs w:val="24"/>
          <w:shd w:val="clear" w:color="auto" w:fill="FFFFFF"/>
        </w:rPr>
        <w:t>Chacmool</w:t>
      </w:r>
      <w:proofErr w:type="spellEnd"/>
      <w:r w:rsidR="00791196" w:rsidRPr="00EA15E7">
        <w:rPr>
          <w:rFonts w:ascii="Times New Roman" w:eastAsia="Times New Roman" w:hAnsi="Times New Roman" w:cs="Times New Roman"/>
          <w:color w:val="000000"/>
          <w:sz w:val="24"/>
          <w:szCs w:val="24"/>
          <w:shd w:val="clear" w:color="auto" w:fill="FFFFFF"/>
        </w:rPr>
        <w:t xml:space="preserve"> Conference,</w:t>
      </w:r>
      <w:r w:rsidRPr="00EA15E7">
        <w:rPr>
          <w:rFonts w:ascii="Times New Roman" w:eastAsia="Times New Roman" w:hAnsi="Times New Roman" w:cs="Times New Roman"/>
          <w:color w:val="000000"/>
          <w:sz w:val="24"/>
          <w:szCs w:val="24"/>
          <w:shd w:val="clear" w:color="auto" w:fill="FFFFFF"/>
        </w:rPr>
        <w:t xml:space="preserve"> interaction between gender research and third-wave feminist concepts such as identity, sexuality, and intersectionality seemed likely. Yet analysis of 141 conference abstracts revealed little conceptual and theoretical change since the 1989 conference (Geller 2009). Archaeologists continued to explore sexual/gendered divisions of labor, conflate sex and gender, and rely on </w:t>
      </w:r>
      <w:proofErr w:type="spellStart"/>
      <w:r w:rsidRPr="00EA15E7">
        <w:rPr>
          <w:rFonts w:ascii="Times New Roman" w:eastAsia="Times New Roman" w:hAnsi="Times New Roman" w:cs="Times New Roman"/>
          <w:color w:val="000000"/>
          <w:sz w:val="24"/>
          <w:szCs w:val="24"/>
          <w:shd w:val="clear" w:color="auto" w:fill="FFFFFF"/>
        </w:rPr>
        <w:t>essentialized</w:t>
      </w:r>
      <w:proofErr w:type="spellEnd"/>
      <w:r w:rsidRPr="00EA15E7">
        <w:rPr>
          <w:rFonts w:ascii="Times New Roman" w:eastAsia="Times New Roman" w:hAnsi="Times New Roman" w:cs="Times New Roman"/>
          <w:color w:val="000000"/>
          <w:sz w:val="24"/>
          <w:szCs w:val="24"/>
          <w:shd w:val="clear" w:color="auto" w:fill="FFFFFF"/>
        </w:rPr>
        <w:t xml:space="preserve"> gender dichotomies, all of which have been problematized by feminist th</w:t>
      </w:r>
      <w:r w:rsidR="002B129B" w:rsidRPr="00EA15E7">
        <w:rPr>
          <w:rFonts w:ascii="Times New Roman" w:eastAsia="Times New Roman" w:hAnsi="Times New Roman" w:cs="Times New Roman"/>
          <w:color w:val="000000"/>
          <w:sz w:val="24"/>
          <w:szCs w:val="24"/>
          <w:shd w:val="clear" w:color="auto" w:fill="FFFFFF"/>
        </w:rPr>
        <w:t>eorists. Again, few abstracts—t</w:t>
      </w:r>
      <w:r w:rsidR="00F35914" w:rsidRPr="00EA15E7">
        <w:rPr>
          <w:rFonts w:ascii="Times New Roman" w:eastAsia="Times New Roman" w:hAnsi="Times New Roman" w:cs="Times New Roman"/>
          <w:color w:val="000000"/>
          <w:sz w:val="24"/>
          <w:szCs w:val="24"/>
          <w:shd w:val="clear" w:color="auto" w:fill="FFFFFF"/>
        </w:rPr>
        <w:t>his time, only 4%—i</w:t>
      </w:r>
      <w:r w:rsidRPr="00EA15E7">
        <w:rPr>
          <w:rFonts w:ascii="Times New Roman" w:eastAsia="Times New Roman" w:hAnsi="Times New Roman" w:cs="Times New Roman"/>
          <w:color w:val="000000"/>
          <w:sz w:val="24"/>
          <w:szCs w:val="24"/>
          <w:shd w:val="clear" w:color="auto" w:fill="FFFFFF"/>
        </w:rPr>
        <w:t xml:space="preserve">ncluded “feminism” or “feminist”. As at the 1989 conference, gender </w:t>
      </w:r>
      <w:r w:rsidR="00791196" w:rsidRPr="00EA15E7">
        <w:rPr>
          <w:rFonts w:ascii="Times New Roman" w:eastAsia="Times New Roman" w:hAnsi="Times New Roman" w:cs="Times New Roman"/>
          <w:color w:val="000000"/>
          <w:sz w:val="24"/>
          <w:szCs w:val="24"/>
          <w:shd w:val="clear" w:color="auto" w:fill="FFFFFF"/>
        </w:rPr>
        <w:t>attracted</w:t>
      </w:r>
      <w:r w:rsidRPr="00EA15E7">
        <w:rPr>
          <w:rFonts w:ascii="Times New Roman" w:eastAsia="Times New Roman" w:hAnsi="Times New Roman" w:cs="Times New Roman"/>
          <w:color w:val="000000"/>
          <w:sz w:val="24"/>
          <w:szCs w:val="24"/>
          <w:shd w:val="clear" w:color="auto" w:fill="FFFFFF"/>
        </w:rPr>
        <w:t xml:space="preserve"> considerable interest, yet it appeared as “just another variable that has been added to an </w:t>
      </w:r>
      <w:proofErr w:type="spellStart"/>
      <w:r w:rsidRPr="00EA15E7">
        <w:rPr>
          <w:rFonts w:ascii="Times New Roman" w:eastAsia="Times New Roman" w:hAnsi="Times New Roman" w:cs="Times New Roman"/>
          <w:color w:val="000000"/>
          <w:sz w:val="24"/>
          <w:szCs w:val="24"/>
          <w:shd w:val="clear" w:color="auto" w:fill="FFFFFF"/>
        </w:rPr>
        <w:t>unreflexive</w:t>
      </w:r>
      <w:proofErr w:type="spellEnd"/>
      <w:r w:rsidRPr="00EA15E7">
        <w:rPr>
          <w:rFonts w:ascii="Times New Roman" w:eastAsia="Times New Roman" w:hAnsi="Times New Roman" w:cs="Times New Roman"/>
          <w:color w:val="000000"/>
          <w:sz w:val="24"/>
          <w:szCs w:val="24"/>
          <w:shd w:val="clear" w:color="auto" w:fill="FFFFFF"/>
        </w:rPr>
        <w:t xml:space="preserve">, </w:t>
      </w:r>
      <w:r w:rsidR="00167D13" w:rsidRPr="00EA15E7">
        <w:rPr>
          <w:rFonts w:ascii="Times New Roman" w:eastAsia="Times New Roman" w:hAnsi="Times New Roman" w:cs="Times New Roman"/>
          <w:color w:val="000000"/>
          <w:sz w:val="24"/>
          <w:szCs w:val="24"/>
          <w:shd w:val="clear" w:color="auto" w:fill="FFFFFF"/>
        </w:rPr>
        <w:t xml:space="preserve">somewhat </w:t>
      </w:r>
      <w:r w:rsidRPr="00EA15E7">
        <w:rPr>
          <w:rFonts w:ascii="Times New Roman" w:eastAsia="Times New Roman" w:hAnsi="Times New Roman" w:cs="Times New Roman"/>
          <w:color w:val="000000"/>
          <w:sz w:val="24"/>
          <w:szCs w:val="24"/>
          <w:shd w:val="clear" w:color="auto" w:fill="FFFFFF"/>
        </w:rPr>
        <w:t>positivist approach” (</w:t>
      </w:r>
      <w:proofErr w:type="spellStart"/>
      <w:r w:rsidRPr="00EA15E7">
        <w:rPr>
          <w:rFonts w:ascii="Times New Roman" w:eastAsia="Times New Roman" w:hAnsi="Times New Roman" w:cs="Times New Roman"/>
          <w:color w:val="000000"/>
          <w:sz w:val="24"/>
          <w:szCs w:val="24"/>
          <w:shd w:val="clear" w:color="auto" w:fill="FFFFFF"/>
        </w:rPr>
        <w:t>Conkey</w:t>
      </w:r>
      <w:proofErr w:type="spellEnd"/>
      <w:r w:rsidRPr="00EA15E7">
        <w:rPr>
          <w:rFonts w:ascii="Times New Roman" w:eastAsia="Times New Roman" w:hAnsi="Times New Roman" w:cs="Times New Roman"/>
          <w:color w:val="000000"/>
          <w:sz w:val="24"/>
          <w:szCs w:val="24"/>
          <w:shd w:val="clear" w:color="auto" w:fill="FFFFFF"/>
        </w:rPr>
        <w:t xml:space="preserve"> 2003:876), that is, a non-feminist one.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shd w:val="clear" w:color="auto" w:fill="FFFFFF"/>
        </w:rPr>
        <w:t xml:space="preserve">While it is tempting to regard these findings as specific to the </w:t>
      </w:r>
      <w:proofErr w:type="spellStart"/>
      <w:r w:rsidRPr="00EA15E7">
        <w:rPr>
          <w:rFonts w:ascii="Times New Roman" w:eastAsia="Times New Roman" w:hAnsi="Times New Roman" w:cs="Times New Roman"/>
          <w:color w:val="000000"/>
          <w:sz w:val="24"/>
          <w:szCs w:val="24"/>
          <w:shd w:val="clear" w:color="auto" w:fill="FFFFFF"/>
        </w:rPr>
        <w:t>Chacmool</w:t>
      </w:r>
      <w:proofErr w:type="spellEnd"/>
      <w:r w:rsidRPr="00EA15E7">
        <w:rPr>
          <w:rFonts w:ascii="Times New Roman" w:eastAsia="Times New Roman" w:hAnsi="Times New Roman" w:cs="Times New Roman"/>
          <w:color w:val="000000"/>
          <w:sz w:val="24"/>
          <w:szCs w:val="24"/>
          <w:shd w:val="clear" w:color="auto" w:fill="FFFFFF"/>
        </w:rPr>
        <w:t xml:space="preserve"> Conference, analysis of non-</w:t>
      </w:r>
      <w:proofErr w:type="spellStart"/>
      <w:r w:rsidRPr="00EA15E7">
        <w:rPr>
          <w:rFonts w:ascii="Times New Roman" w:eastAsia="Times New Roman" w:hAnsi="Times New Roman" w:cs="Times New Roman"/>
          <w:color w:val="000000"/>
          <w:sz w:val="24"/>
          <w:szCs w:val="24"/>
          <w:shd w:val="clear" w:color="auto" w:fill="FFFFFF"/>
        </w:rPr>
        <w:t>Chacmool</w:t>
      </w:r>
      <w:proofErr w:type="spellEnd"/>
      <w:r w:rsidRPr="00EA15E7">
        <w:rPr>
          <w:rFonts w:ascii="Times New Roman" w:eastAsia="Times New Roman" w:hAnsi="Times New Roman" w:cs="Times New Roman"/>
          <w:color w:val="000000"/>
          <w:sz w:val="24"/>
          <w:szCs w:val="24"/>
          <w:shd w:val="clear" w:color="auto" w:fill="FFFFFF"/>
        </w:rPr>
        <w:t xml:space="preserve"> gender studies has returned similar results (see Engelstad 2007). Consequently, the Chacmool findings have been interpreted as a reflection of a discipline-wide pattern. Prominent review articles (</w:t>
      </w:r>
      <w:r w:rsidR="002B129B" w:rsidRPr="00EA15E7">
        <w:rPr>
          <w:rFonts w:ascii="Times New Roman" w:eastAsia="Times New Roman" w:hAnsi="Times New Roman" w:cs="Times New Roman"/>
          <w:color w:val="000000"/>
          <w:sz w:val="24"/>
          <w:szCs w:val="24"/>
          <w:shd w:val="clear" w:color="auto" w:fill="FFFFFF"/>
        </w:rPr>
        <w:t xml:space="preserve">Hays-Gilpin 2000; </w:t>
      </w:r>
      <w:r w:rsidRPr="00EA15E7">
        <w:rPr>
          <w:rFonts w:ascii="Times New Roman" w:eastAsia="Times New Roman" w:hAnsi="Times New Roman" w:cs="Times New Roman"/>
          <w:color w:val="000000"/>
          <w:sz w:val="24"/>
          <w:szCs w:val="24"/>
          <w:shd w:val="clear" w:color="auto" w:fill="FFFFFF"/>
        </w:rPr>
        <w:t xml:space="preserve">Wylie 2007) have forwarded the Chacmool abstracts as support for qualitative observations about the dearth of feminist theory </w:t>
      </w:r>
      <w:r w:rsidR="002B129B" w:rsidRPr="00EA15E7">
        <w:rPr>
          <w:rFonts w:ascii="Times New Roman" w:eastAsia="Times New Roman" w:hAnsi="Times New Roman" w:cs="Times New Roman"/>
          <w:color w:val="000000"/>
          <w:sz w:val="24"/>
          <w:szCs w:val="24"/>
          <w:shd w:val="clear" w:color="auto" w:fill="FFFFFF"/>
        </w:rPr>
        <w:t>in</w:t>
      </w:r>
      <w:r w:rsidRPr="00EA15E7">
        <w:rPr>
          <w:rFonts w:ascii="Times New Roman" w:eastAsia="Times New Roman" w:hAnsi="Times New Roman" w:cs="Times New Roman"/>
          <w:color w:val="000000"/>
          <w:sz w:val="24"/>
          <w:szCs w:val="24"/>
          <w:shd w:val="clear" w:color="auto" w:fill="FFFFFF"/>
        </w:rPr>
        <w:t xml:space="preserve"> gender research. Review articles play a key role in summarizing existing research trends; in doing so, they shape our understanding of the history of given research traditions. For gender research in </w:t>
      </w:r>
      <w:r w:rsidRPr="00EA15E7">
        <w:rPr>
          <w:rFonts w:ascii="Times New Roman" w:eastAsia="Times New Roman" w:hAnsi="Times New Roman" w:cs="Times New Roman"/>
          <w:color w:val="000000"/>
          <w:sz w:val="24"/>
          <w:szCs w:val="24"/>
          <w:shd w:val="clear" w:color="auto" w:fill="FFFFFF"/>
        </w:rPr>
        <w:lastRenderedPageBreak/>
        <w:t xml:space="preserve">archaeology, the dominant narrative that has emerged is one of sustained intellectual interest but with little contribution from feminist theory. </w:t>
      </w:r>
    </w:p>
    <w:p w:rsidR="00626B11" w:rsidRPr="00EA15E7" w:rsidRDefault="00626B11" w:rsidP="001B642F">
      <w:pPr>
        <w:widowControl w:val="0"/>
        <w:spacing w:after="0" w:line="480" w:lineRule="auto"/>
        <w:contextualSpacing/>
        <w:rPr>
          <w:rFonts w:ascii="Times New Roman" w:eastAsia="Times New Roman" w:hAnsi="Times New Roman" w:cs="Times New Roman"/>
          <w:color w:val="000000"/>
          <w:sz w:val="24"/>
          <w:szCs w:val="24"/>
          <w:shd w:val="clear" w:color="auto" w:fill="FFFFFF"/>
        </w:rPr>
      </w:pPr>
    </w:p>
    <w:p w:rsidR="00A0089E" w:rsidRPr="00EA15E7" w:rsidRDefault="00A0089E" w:rsidP="001B642F">
      <w:pPr>
        <w:widowControl w:val="0"/>
        <w:spacing w:after="0" w:line="480" w:lineRule="auto"/>
        <w:contextualSpacing/>
        <w:rPr>
          <w:rFonts w:ascii="Times New Roman" w:eastAsia="Times New Roman" w:hAnsi="Times New Roman" w:cs="Times New Roman"/>
          <w:color w:val="000000"/>
          <w:sz w:val="24"/>
          <w:szCs w:val="24"/>
          <w:shd w:val="clear" w:color="auto" w:fill="FFFFFF"/>
        </w:rPr>
      </w:pPr>
      <w:r w:rsidRPr="00EA15E7">
        <w:rPr>
          <w:rFonts w:ascii="Times New Roman" w:eastAsia="Times New Roman" w:hAnsi="Times New Roman" w:cs="Times New Roman"/>
          <w:color w:val="000000"/>
          <w:sz w:val="24"/>
          <w:szCs w:val="24"/>
          <w:shd w:val="clear" w:color="auto" w:fill="FFFFFF"/>
        </w:rPr>
        <w:t xml:space="preserve">The above quantitative studies have provided valuable insight about the nature of gender research in archaeology, but their relatively small sample size and focus on non-peer reviewed publications raises questions. How confident can we be that conference abstracts provide a representative sample of research discipline wide? Would analysis of publications in their entirety yield different results? Is it possible that feminist theory has played a greater, albeit more subtle, role in archaeologists’ examinations of gender? </w:t>
      </w:r>
    </w:p>
    <w:p w:rsidR="002B129B" w:rsidRPr="00EA15E7" w:rsidRDefault="002B129B"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shd w:val="clear" w:color="auto" w:fill="FFFFFF"/>
        </w:rPr>
        <w:t>We argue that conceptions of archaeological history based on qualitative assessments and limited quantitative studies do not necessarily reflect the work</w:t>
      </w:r>
      <w:r w:rsidR="00CE039A" w:rsidRPr="00EA15E7">
        <w:rPr>
          <w:rFonts w:ascii="Times New Roman" w:eastAsia="Times New Roman" w:hAnsi="Times New Roman" w:cs="Times New Roman"/>
          <w:color w:val="000000"/>
          <w:sz w:val="24"/>
          <w:szCs w:val="24"/>
          <w:shd w:val="clear" w:color="auto" w:fill="FFFFFF"/>
        </w:rPr>
        <w:t xml:space="preserve"> of archaeologists more broadly. </w:t>
      </w:r>
      <w:r w:rsidRPr="00EA15E7">
        <w:rPr>
          <w:rFonts w:ascii="Times New Roman" w:eastAsia="Times New Roman" w:hAnsi="Times New Roman" w:cs="Times New Roman"/>
          <w:color w:val="000000"/>
          <w:sz w:val="24"/>
          <w:szCs w:val="24"/>
          <w:shd w:val="clear" w:color="auto" w:fill="FFFFFF"/>
        </w:rPr>
        <w:t>Of course, crafting cogent historical narratives necessitates some level of ho</w:t>
      </w:r>
      <w:r w:rsidR="00CE039A" w:rsidRPr="00EA15E7">
        <w:rPr>
          <w:rFonts w:ascii="Times New Roman" w:eastAsia="Times New Roman" w:hAnsi="Times New Roman" w:cs="Times New Roman"/>
          <w:color w:val="000000"/>
          <w:sz w:val="24"/>
          <w:szCs w:val="24"/>
          <w:shd w:val="clear" w:color="auto" w:fill="FFFFFF"/>
        </w:rPr>
        <w:t>mogenization and simplification and thus</w:t>
      </w:r>
      <w:r w:rsidRPr="00EA15E7">
        <w:rPr>
          <w:rFonts w:ascii="Times New Roman" w:eastAsia="Times New Roman" w:hAnsi="Times New Roman" w:cs="Times New Roman"/>
          <w:color w:val="000000"/>
          <w:sz w:val="24"/>
          <w:szCs w:val="24"/>
          <w:shd w:val="clear" w:color="auto" w:fill="FFFFFF"/>
        </w:rPr>
        <w:t xml:space="preserve"> a typical review article cannot account for the full text of every relevant publication. However, aided by computational methods, we can bring larger and more inclusive data sets to bear on questions about archaeological history. In this paper, we present the results of a textual macroanalysis of nearly 6,000 articles published in five major archaeological journals over the past forty years. </w:t>
      </w:r>
      <w:r w:rsidR="00CE039A" w:rsidRPr="00EA15E7">
        <w:rPr>
          <w:rFonts w:ascii="Times New Roman" w:eastAsia="Times New Roman" w:hAnsi="Times New Roman" w:cs="Times New Roman"/>
          <w:color w:val="000000"/>
          <w:sz w:val="24"/>
          <w:szCs w:val="24"/>
          <w:shd w:val="clear" w:color="auto" w:fill="FFFFFF"/>
        </w:rPr>
        <w:t xml:space="preserve">We evaluated </w:t>
      </w:r>
      <w:r w:rsidRPr="00EA15E7">
        <w:rPr>
          <w:rFonts w:ascii="Times New Roman" w:eastAsia="Times New Roman" w:hAnsi="Times New Roman" w:cs="Times New Roman"/>
          <w:color w:val="000000"/>
          <w:sz w:val="24"/>
          <w:szCs w:val="24"/>
          <w:shd w:val="clear" w:color="auto" w:fill="FFFFFF"/>
        </w:rPr>
        <w:t>the role of feminist theory in gender research by tracking changes in the relative frequencies of and correlations</w:t>
      </w:r>
      <w:r w:rsidR="00CE039A" w:rsidRPr="00EA15E7">
        <w:rPr>
          <w:rFonts w:ascii="Times New Roman" w:eastAsia="Times New Roman" w:hAnsi="Times New Roman" w:cs="Times New Roman"/>
          <w:color w:val="000000"/>
          <w:sz w:val="24"/>
          <w:szCs w:val="24"/>
          <w:shd w:val="clear" w:color="auto" w:fill="FFFFFF"/>
        </w:rPr>
        <w:t xml:space="preserve"> between keywords through time </w:t>
      </w:r>
      <w:r w:rsidRPr="00EA15E7">
        <w:rPr>
          <w:rFonts w:ascii="Times New Roman" w:eastAsia="Times New Roman" w:hAnsi="Times New Roman" w:cs="Times New Roman"/>
          <w:color w:val="000000"/>
          <w:sz w:val="24"/>
          <w:szCs w:val="24"/>
          <w:shd w:val="clear" w:color="auto" w:fill="FFFFFF"/>
        </w:rPr>
        <w:t>and comparing these findings with select close readings of texts from the corpus. Our results suggest that gender research exhibits more diversity and engagement with feminism than has been previously surmised.</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jc w:val="center"/>
        <w:rPr>
          <w:rFonts w:ascii="Times New Roman" w:eastAsia="Times New Roman" w:hAnsi="Times New Roman" w:cs="Times New Roman"/>
          <w:b/>
          <w:bCs/>
          <w:caps/>
          <w:color w:val="000000"/>
          <w:sz w:val="24"/>
          <w:szCs w:val="24"/>
        </w:rPr>
      </w:pPr>
      <w:r w:rsidRPr="00EA15E7">
        <w:rPr>
          <w:rFonts w:ascii="Times New Roman" w:eastAsia="Times New Roman" w:hAnsi="Times New Roman" w:cs="Times New Roman"/>
          <w:b/>
          <w:bCs/>
          <w:caps/>
          <w:color w:val="000000"/>
          <w:sz w:val="24"/>
          <w:szCs w:val="24"/>
        </w:rPr>
        <w:lastRenderedPageBreak/>
        <w:t>Textual Macroanalysis and its Application in Archaeology</w:t>
      </w:r>
    </w:p>
    <w:p w:rsidR="00CE039A" w:rsidRPr="00EA15E7" w:rsidRDefault="00CE039A" w:rsidP="001B642F">
      <w:pPr>
        <w:widowControl w:val="0"/>
        <w:spacing w:after="0" w:line="480" w:lineRule="auto"/>
        <w:contextualSpacing/>
        <w:jc w:val="center"/>
        <w:rPr>
          <w:rFonts w:ascii="Times New Roman" w:eastAsia="Times New Roman" w:hAnsi="Times New Roman" w:cs="Times New Roman"/>
          <w:b/>
          <w:bCs/>
          <w:color w:val="000000"/>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The conventional way we engage with scholarly literature is focused and time-intensive. We read words sequentially a</w:t>
      </w:r>
      <w:r w:rsidR="00CE039A" w:rsidRPr="00EA15E7">
        <w:rPr>
          <w:rFonts w:ascii="Times New Roman" w:eastAsia="Times New Roman" w:hAnsi="Times New Roman" w:cs="Times New Roman"/>
          <w:color w:val="000000"/>
          <w:sz w:val="24"/>
          <w:szCs w:val="24"/>
        </w:rPr>
        <w:t xml:space="preserve">nd mentally thread these words </w:t>
      </w:r>
      <w:r w:rsidRPr="00EA15E7">
        <w:rPr>
          <w:rFonts w:ascii="Times New Roman" w:eastAsia="Times New Roman" w:hAnsi="Times New Roman" w:cs="Times New Roman"/>
          <w:color w:val="000000"/>
          <w:sz w:val="24"/>
          <w:szCs w:val="24"/>
        </w:rPr>
        <w:t>together to</w:t>
      </w:r>
      <w:r w:rsidR="00A150B5" w:rsidRPr="00EA15E7">
        <w:rPr>
          <w:rFonts w:ascii="Times New Roman" w:eastAsia="Times New Roman" w:hAnsi="Times New Roman" w:cs="Times New Roman"/>
          <w:color w:val="000000"/>
          <w:sz w:val="24"/>
          <w:szCs w:val="24"/>
        </w:rPr>
        <w:t xml:space="preserve"> create meaning. This</w:t>
      </w:r>
      <w:r w:rsidR="00791196" w:rsidRPr="00EA15E7">
        <w:rPr>
          <w:rFonts w:ascii="Times New Roman" w:eastAsia="Times New Roman" w:hAnsi="Times New Roman" w:cs="Times New Roman"/>
          <w:color w:val="000000"/>
          <w:sz w:val="24"/>
          <w:szCs w:val="24"/>
        </w:rPr>
        <w:t xml:space="preserve"> “close reading”</w:t>
      </w:r>
      <w:r w:rsidR="00A150B5" w:rsidRPr="00EA15E7">
        <w:rPr>
          <w:rFonts w:ascii="Times New Roman" w:eastAsia="Times New Roman" w:hAnsi="Times New Roman" w:cs="Times New Roman"/>
          <w:color w:val="000000"/>
          <w:sz w:val="24"/>
          <w:szCs w:val="24"/>
        </w:rPr>
        <w:t xml:space="preserve"> approach </w:t>
      </w:r>
      <w:r w:rsidRPr="00EA15E7">
        <w:rPr>
          <w:rFonts w:ascii="Times New Roman" w:eastAsia="Times New Roman" w:hAnsi="Times New Roman" w:cs="Times New Roman"/>
          <w:color w:val="000000"/>
          <w:sz w:val="24"/>
          <w:szCs w:val="24"/>
        </w:rPr>
        <w:t>is highly effective for parsing individual documents and small collections of texts. However, when investigating corpora that contain hundreds or even thousands of documents, the time required for diligent close reading is beyond what we can muster in any realistic context. This problem has been tackled by scholars in the digital humanities, who argue computational methods offer a new way forward for understanding literary history. By shifting the level of analysis from a narrow selection of celebrated works to entire genres and literary traditions,</w:t>
      </w:r>
      <w:r w:rsidR="00CE039A" w:rsidRPr="00EA15E7">
        <w:rPr>
          <w:rFonts w:ascii="Times New Roman" w:eastAsia="Times New Roman" w:hAnsi="Times New Roman" w:cs="Times New Roman"/>
          <w:color w:val="000000"/>
          <w:sz w:val="24"/>
          <w:szCs w:val="24"/>
        </w:rPr>
        <w:t xml:space="preserve"> scholars</w:t>
      </w:r>
      <w:r w:rsidRPr="00EA15E7">
        <w:rPr>
          <w:rFonts w:ascii="Times New Roman" w:eastAsia="Times New Roman" w:hAnsi="Times New Roman" w:cs="Times New Roman"/>
          <w:color w:val="000000"/>
          <w:sz w:val="24"/>
          <w:szCs w:val="24"/>
        </w:rPr>
        <w:t xml:space="preserve"> have identified changes in writing style, explored the relationship between historical events and literary trends, and questioned whether differences exist between canonical works and those by historically marginalized authors, </w:t>
      </w:r>
      <w:r w:rsidR="0048046B" w:rsidRPr="00EA15E7">
        <w:rPr>
          <w:rFonts w:ascii="Times New Roman" w:eastAsia="Times New Roman" w:hAnsi="Times New Roman" w:cs="Times New Roman"/>
          <w:color w:val="000000"/>
          <w:sz w:val="24"/>
          <w:szCs w:val="24"/>
        </w:rPr>
        <w:t>among many others (</w:t>
      </w:r>
      <w:proofErr w:type="spellStart"/>
      <w:r w:rsidR="0048046B" w:rsidRPr="00EA15E7">
        <w:rPr>
          <w:rFonts w:ascii="Times New Roman" w:eastAsia="Times New Roman" w:hAnsi="Times New Roman" w:cs="Times New Roman"/>
          <w:color w:val="000000"/>
          <w:sz w:val="24"/>
          <w:szCs w:val="24"/>
        </w:rPr>
        <w:t>Jockers</w:t>
      </w:r>
      <w:proofErr w:type="spellEnd"/>
      <w:r w:rsidR="0048046B" w:rsidRPr="00EA15E7">
        <w:rPr>
          <w:rFonts w:ascii="Times New Roman" w:eastAsia="Times New Roman" w:hAnsi="Times New Roman" w:cs="Times New Roman"/>
          <w:color w:val="000000"/>
          <w:sz w:val="24"/>
          <w:szCs w:val="24"/>
        </w:rPr>
        <w:t xml:space="preserve"> 2013</w:t>
      </w:r>
      <w:r w:rsidRPr="00EA15E7">
        <w:rPr>
          <w:rFonts w:ascii="Times New Roman" w:eastAsia="Times New Roman" w:hAnsi="Times New Roman" w:cs="Times New Roman"/>
          <w:color w:val="000000"/>
          <w:sz w:val="24"/>
          <w:szCs w:val="24"/>
        </w:rPr>
        <w:t xml:space="preserve">). This approach to </w:t>
      </w:r>
      <w:r w:rsidR="00CE039A" w:rsidRPr="00EA15E7">
        <w:rPr>
          <w:rFonts w:ascii="Times New Roman" w:eastAsia="Times New Roman" w:hAnsi="Times New Roman" w:cs="Times New Roman"/>
          <w:color w:val="000000"/>
          <w:sz w:val="24"/>
          <w:szCs w:val="24"/>
        </w:rPr>
        <w:t>analyzing</w:t>
      </w:r>
      <w:r w:rsidRPr="00EA15E7">
        <w:rPr>
          <w:rFonts w:ascii="Times New Roman" w:eastAsia="Times New Roman" w:hAnsi="Times New Roman" w:cs="Times New Roman"/>
          <w:color w:val="000000"/>
          <w:sz w:val="24"/>
          <w:szCs w:val="24"/>
        </w:rPr>
        <w:t xml:space="preserve"> large volumes of text is often referred to as “distant reading” or textual macroanalysis.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Textual macroanalysis can be applied to archaeology in a number of ways. Similar to studies in the digital humanities, we can investigate shifts in archaeologists’ writing styles through time, track the rise and fall of particular theoretical perspectives, and quantify inter-journal differen</w:t>
      </w:r>
      <w:r w:rsidR="00A150B5" w:rsidRPr="00EA15E7">
        <w:rPr>
          <w:rFonts w:ascii="Times New Roman" w:eastAsia="Times New Roman" w:hAnsi="Times New Roman" w:cs="Times New Roman"/>
          <w:color w:val="000000"/>
          <w:sz w:val="24"/>
          <w:szCs w:val="24"/>
        </w:rPr>
        <w:t>ces related to geographic foci</w:t>
      </w:r>
      <w:r w:rsidRPr="00EA15E7">
        <w:rPr>
          <w:rFonts w:ascii="Times New Roman" w:eastAsia="Times New Roman" w:hAnsi="Times New Roman" w:cs="Times New Roman"/>
          <w:color w:val="000000"/>
          <w:sz w:val="24"/>
          <w:szCs w:val="24"/>
        </w:rPr>
        <w:t xml:space="preserve"> and author demographics. </w:t>
      </w:r>
      <w:r w:rsidR="00CE039A" w:rsidRPr="00EA15E7">
        <w:rPr>
          <w:rFonts w:ascii="Times New Roman" w:eastAsia="Times New Roman" w:hAnsi="Times New Roman" w:cs="Times New Roman"/>
          <w:color w:val="000000"/>
          <w:sz w:val="24"/>
          <w:szCs w:val="24"/>
        </w:rPr>
        <w:t>In addition, we</w:t>
      </w:r>
      <w:r w:rsidRPr="00EA15E7">
        <w:rPr>
          <w:rFonts w:ascii="Times New Roman" w:eastAsia="Times New Roman" w:hAnsi="Times New Roman" w:cs="Times New Roman"/>
          <w:color w:val="000000"/>
          <w:sz w:val="24"/>
          <w:szCs w:val="24"/>
        </w:rPr>
        <w:t xml:space="preserve"> believe textual macroanalysis may have potential to reveal new insights about archaeological history. </w:t>
      </w:r>
      <w:r w:rsidR="00CE039A" w:rsidRPr="00EA15E7">
        <w:rPr>
          <w:rFonts w:ascii="Times New Roman" w:eastAsia="Times New Roman" w:hAnsi="Times New Roman" w:cs="Times New Roman"/>
          <w:color w:val="000000"/>
          <w:sz w:val="24"/>
          <w:szCs w:val="24"/>
        </w:rPr>
        <w:t>Disciplinary histories</w:t>
      </w:r>
      <w:r w:rsidRPr="00EA15E7">
        <w:rPr>
          <w:rFonts w:ascii="Times New Roman" w:eastAsia="Times New Roman" w:hAnsi="Times New Roman" w:cs="Times New Roman"/>
          <w:color w:val="000000"/>
          <w:sz w:val="24"/>
          <w:szCs w:val="24"/>
        </w:rPr>
        <w:t xml:space="preserve"> are generally written by and reflect the work of select scholars and theorists (</w:t>
      </w:r>
      <w:r w:rsidR="00CE039A" w:rsidRPr="00EA15E7">
        <w:rPr>
          <w:rFonts w:ascii="Times New Roman" w:eastAsia="Times New Roman" w:hAnsi="Times New Roman" w:cs="Times New Roman"/>
          <w:bCs/>
          <w:color w:val="000000"/>
          <w:sz w:val="24"/>
          <w:szCs w:val="24"/>
        </w:rPr>
        <w:t xml:space="preserve">c.f. </w:t>
      </w:r>
      <w:r w:rsidRPr="00EA15E7">
        <w:rPr>
          <w:rFonts w:ascii="Times New Roman" w:eastAsia="Times New Roman" w:hAnsi="Times New Roman" w:cs="Times New Roman"/>
          <w:bCs/>
          <w:color w:val="000000"/>
          <w:sz w:val="24"/>
          <w:szCs w:val="24"/>
        </w:rPr>
        <w:t xml:space="preserve">Trigger </w:t>
      </w:r>
      <w:r w:rsidR="005636F0" w:rsidRPr="00EA15E7">
        <w:rPr>
          <w:rFonts w:ascii="Times New Roman" w:eastAsia="Times New Roman" w:hAnsi="Times New Roman" w:cs="Times New Roman"/>
          <w:bCs/>
          <w:color w:val="000000"/>
          <w:sz w:val="24"/>
          <w:szCs w:val="24"/>
        </w:rPr>
        <w:t>2006</w:t>
      </w:r>
      <w:r w:rsidRPr="00EA15E7">
        <w:rPr>
          <w:rFonts w:ascii="Times New Roman" w:eastAsia="Times New Roman" w:hAnsi="Times New Roman" w:cs="Times New Roman"/>
          <w:color w:val="000000"/>
          <w:sz w:val="24"/>
          <w:szCs w:val="24"/>
        </w:rPr>
        <w:t xml:space="preserve">). In describing explanatory, theoretical, and methodological shifts, </w:t>
      </w:r>
      <w:r w:rsidRPr="00EA15E7">
        <w:rPr>
          <w:rFonts w:ascii="Times New Roman" w:eastAsia="Times New Roman" w:hAnsi="Times New Roman" w:cs="Times New Roman"/>
          <w:color w:val="000000"/>
          <w:sz w:val="24"/>
          <w:szCs w:val="24"/>
        </w:rPr>
        <w:lastRenderedPageBreak/>
        <w:t xml:space="preserve">these works rely on subjective interpretations of previous research. This is not to say this approach leads to incorrect or skewed accounts, only that it remains to be seen whether histories of ostensibly </w:t>
      </w:r>
      <w:r w:rsidR="00C5666C" w:rsidRPr="00EA15E7">
        <w:rPr>
          <w:rFonts w:ascii="Times New Roman" w:eastAsia="Times New Roman" w:hAnsi="Times New Roman" w:cs="Times New Roman"/>
          <w:color w:val="000000"/>
          <w:sz w:val="24"/>
          <w:szCs w:val="24"/>
        </w:rPr>
        <w:t>influential individuals reflect</w:t>
      </w:r>
      <w:r w:rsidRPr="00EA15E7">
        <w:rPr>
          <w:rFonts w:ascii="Times New Roman" w:eastAsia="Times New Roman" w:hAnsi="Times New Roman" w:cs="Times New Roman"/>
          <w:color w:val="000000"/>
          <w:sz w:val="24"/>
          <w:szCs w:val="24"/>
        </w:rPr>
        <w:t xml:space="preserve"> the research of the majority of practitioners across the discipline. Using textual macroanalysis, we can investigate discipline-wide research patterns and construct accounts of arch</w:t>
      </w:r>
      <w:r w:rsidR="00CE039A" w:rsidRPr="00EA15E7">
        <w:rPr>
          <w:rFonts w:ascii="Times New Roman" w:eastAsia="Times New Roman" w:hAnsi="Times New Roman" w:cs="Times New Roman"/>
          <w:color w:val="000000"/>
          <w:sz w:val="24"/>
          <w:szCs w:val="24"/>
        </w:rPr>
        <w:t xml:space="preserve">aeological history to evaluate </w:t>
      </w:r>
      <w:r w:rsidRPr="00EA15E7">
        <w:rPr>
          <w:rFonts w:ascii="Times New Roman" w:eastAsia="Times New Roman" w:hAnsi="Times New Roman" w:cs="Times New Roman"/>
          <w:color w:val="000000"/>
          <w:sz w:val="24"/>
          <w:szCs w:val="24"/>
        </w:rPr>
        <w:t xml:space="preserve">prevailing </w:t>
      </w:r>
      <w:r w:rsidR="00CE039A" w:rsidRPr="00EA15E7">
        <w:rPr>
          <w:rFonts w:ascii="Times New Roman" w:eastAsia="Times New Roman" w:hAnsi="Times New Roman" w:cs="Times New Roman"/>
          <w:color w:val="000000"/>
          <w:sz w:val="24"/>
          <w:szCs w:val="24"/>
        </w:rPr>
        <w:t xml:space="preserve">historical </w:t>
      </w:r>
      <w:r w:rsidRPr="00EA15E7">
        <w:rPr>
          <w:rFonts w:ascii="Times New Roman" w:eastAsia="Times New Roman" w:hAnsi="Times New Roman" w:cs="Times New Roman"/>
          <w:color w:val="000000"/>
          <w:sz w:val="24"/>
          <w:szCs w:val="24"/>
        </w:rPr>
        <w:t xml:space="preserve">narratives.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As a demonstration of this approach, we assessed the role of feminist theory in gender research over the past forty years. We first wrote software in the R programming language</w:t>
      </w:r>
      <w:ins w:id="0" w:author="Ben Marwick" w:date="2015-01-15T00:13:00Z">
        <w:r w:rsidR="00B359E8">
          <w:rPr>
            <w:rFonts w:ascii="Times New Roman" w:eastAsia="Times New Roman" w:hAnsi="Times New Roman" w:cs="Times New Roman"/>
            <w:color w:val="000000"/>
            <w:sz w:val="24"/>
            <w:szCs w:val="24"/>
          </w:rPr>
          <w:t xml:space="preserve"> </w:t>
        </w:r>
        <w:r w:rsidR="00B359E8" w:rsidRPr="00B359E8">
          <w:rPr>
            <w:rFonts w:ascii="Times New Roman" w:eastAsia="Times New Roman" w:hAnsi="Times New Roman" w:cs="Times New Roman"/>
            <w:color w:val="000000"/>
            <w:sz w:val="24"/>
            <w:szCs w:val="24"/>
          </w:rPr>
          <w:t>(R Core Team 2014)</w:t>
        </w:r>
      </w:ins>
      <w:r w:rsidRPr="00EA15E7">
        <w:rPr>
          <w:rFonts w:ascii="Times New Roman" w:eastAsia="Times New Roman" w:hAnsi="Times New Roman" w:cs="Times New Roman"/>
          <w:color w:val="000000"/>
          <w:sz w:val="24"/>
          <w:szCs w:val="24"/>
        </w:rPr>
        <w:t xml:space="preserve"> that would allow us to identify and visualize patterns within a large corpus (Marwick 2014). </w:t>
      </w:r>
      <w:del w:id="1" w:author="Ben Marwick" w:date="2015-01-15T00:13:00Z">
        <w:r w:rsidRPr="00EA15E7" w:rsidDel="00B359E8">
          <w:rPr>
            <w:rFonts w:ascii="Times New Roman" w:eastAsia="Times New Roman" w:hAnsi="Times New Roman" w:cs="Times New Roman"/>
            <w:color w:val="000000"/>
            <w:sz w:val="24"/>
            <w:szCs w:val="24"/>
          </w:rPr>
          <w:delText>Our software is freely available from https</w:delText>
        </w:r>
        <w:r w:rsidR="00EA14BE" w:rsidRPr="00EA15E7" w:rsidDel="00B359E8">
          <w:rPr>
            <w:rFonts w:ascii="Times New Roman" w:eastAsia="Times New Roman" w:hAnsi="Times New Roman" w:cs="Times New Roman"/>
            <w:color w:val="000000"/>
            <w:sz w:val="24"/>
            <w:szCs w:val="24"/>
          </w:rPr>
          <w:delText>://github.com/benmarwick/JSTORr</w:delText>
        </w:r>
        <w:r w:rsidRPr="00EA15E7" w:rsidDel="00B359E8">
          <w:rPr>
            <w:rFonts w:ascii="Times New Roman" w:eastAsia="Times New Roman" w:hAnsi="Times New Roman" w:cs="Times New Roman"/>
            <w:color w:val="000000"/>
            <w:sz w:val="24"/>
            <w:szCs w:val="24"/>
          </w:rPr>
          <w:delText xml:space="preserve">. </w:delText>
        </w:r>
      </w:del>
      <w:r w:rsidRPr="00EA15E7">
        <w:rPr>
          <w:rFonts w:ascii="Times New Roman" w:eastAsia="Times New Roman" w:hAnsi="Times New Roman" w:cs="Times New Roman"/>
          <w:color w:val="000000"/>
          <w:sz w:val="24"/>
          <w:szCs w:val="24"/>
        </w:rPr>
        <w:t>To acquire our corpus, we turne</w:t>
      </w:r>
      <w:r w:rsidR="009B52DA" w:rsidRPr="00EA15E7">
        <w:rPr>
          <w:rFonts w:ascii="Times New Roman" w:eastAsia="Times New Roman" w:hAnsi="Times New Roman" w:cs="Times New Roman"/>
          <w:color w:val="000000"/>
          <w:sz w:val="24"/>
          <w:szCs w:val="24"/>
        </w:rPr>
        <w:t>d to JSTOR’s Data for Research</w:t>
      </w:r>
      <w:r w:rsidRPr="00EA15E7">
        <w:rPr>
          <w:rFonts w:ascii="Times New Roman" w:eastAsia="Times New Roman" w:hAnsi="Times New Roman" w:cs="Times New Roman"/>
          <w:color w:val="000000"/>
          <w:sz w:val="24"/>
          <w:szCs w:val="24"/>
        </w:rPr>
        <w:t xml:space="preserve">, an online repository of scholarly publications built for distant reading-style research. We downloaded 5,688 full text publications from five major archaeology journals: </w:t>
      </w:r>
      <w:r w:rsidRPr="00EA15E7">
        <w:rPr>
          <w:rFonts w:ascii="Times New Roman" w:eastAsia="Times New Roman" w:hAnsi="Times New Roman" w:cs="Times New Roman"/>
          <w:i/>
          <w:iCs/>
          <w:color w:val="000000"/>
          <w:sz w:val="24"/>
          <w:szCs w:val="24"/>
        </w:rPr>
        <w:t>American Antiquity, Journal of Archaeological Research, World Archaeology, Journal of World Prehistory</w:t>
      </w:r>
      <w:r w:rsidRPr="00EA15E7">
        <w:rPr>
          <w:rFonts w:ascii="Times New Roman" w:eastAsia="Times New Roman" w:hAnsi="Times New Roman" w:cs="Times New Roman"/>
          <w:color w:val="000000"/>
          <w:sz w:val="24"/>
          <w:szCs w:val="24"/>
        </w:rPr>
        <w:t xml:space="preserve">, and </w:t>
      </w:r>
      <w:r w:rsidRPr="00EA15E7">
        <w:rPr>
          <w:rFonts w:ascii="Times New Roman" w:eastAsia="Times New Roman" w:hAnsi="Times New Roman" w:cs="Times New Roman"/>
          <w:i/>
          <w:iCs/>
          <w:color w:val="000000"/>
          <w:sz w:val="24"/>
          <w:szCs w:val="24"/>
        </w:rPr>
        <w:t>Journal of Field Archaeology</w:t>
      </w:r>
      <w:r w:rsidRPr="00EA15E7">
        <w:rPr>
          <w:rFonts w:ascii="Times New Roman" w:eastAsia="Times New Roman" w:hAnsi="Times New Roman" w:cs="Times New Roman"/>
          <w:color w:val="000000"/>
          <w:sz w:val="24"/>
          <w:szCs w:val="24"/>
        </w:rPr>
        <w:t xml:space="preserve">. </w:t>
      </w:r>
      <w:ins w:id="2" w:author="Ben Marwick" w:date="2015-01-15T00:13:00Z">
        <w:r w:rsidR="00B359E8" w:rsidRPr="00B359E8">
          <w:rPr>
            <w:rFonts w:ascii="Times New Roman" w:eastAsia="Times New Roman" w:hAnsi="Times New Roman" w:cs="Times New Roman"/>
            <w:color w:val="000000"/>
            <w:sz w:val="24"/>
            <w:szCs w:val="24"/>
          </w:rPr>
          <w:t>Our results can be reproduced and extended using the R code archived at: http://dx.doi.org/10.6084/m9.figshare.1284283.</w:t>
        </w:r>
      </w:ins>
    </w:p>
    <w:p w:rsidR="0048046B" w:rsidRPr="00EA15E7" w:rsidRDefault="0048046B"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 xml:space="preserve">With this corpus, we sought to identify the role, if any, feminism has played in gender research. Our study </w:t>
      </w:r>
      <w:r w:rsidR="00EA14BE" w:rsidRPr="00EA15E7">
        <w:rPr>
          <w:rFonts w:ascii="Times New Roman" w:eastAsia="Times New Roman" w:hAnsi="Times New Roman" w:cs="Times New Roman"/>
          <w:color w:val="000000"/>
          <w:sz w:val="24"/>
          <w:szCs w:val="24"/>
        </w:rPr>
        <w:t>had</w:t>
      </w:r>
      <w:r w:rsidRPr="00EA15E7">
        <w:rPr>
          <w:rFonts w:ascii="Times New Roman" w:eastAsia="Times New Roman" w:hAnsi="Times New Roman" w:cs="Times New Roman"/>
          <w:color w:val="000000"/>
          <w:sz w:val="24"/>
          <w:szCs w:val="24"/>
        </w:rPr>
        <w:t xml:space="preserve"> two components. First, we conducted frequency analysis to investigate diachronic changes in the relative frequency of “gender” and “feminism/feminist”. Second, using correlation analysis we tracked the correlation between “gender” and key feminist concepts through time. Inspired by the results from previous Chacmool Conferences (Geller 2009; Hanen and Kelley 1992), we predicted that 1) “gender” would be mentioned in more articles and with a </w:t>
      </w:r>
      <w:r w:rsidRPr="00EA15E7">
        <w:rPr>
          <w:rFonts w:ascii="Times New Roman" w:eastAsia="Times New Roman" w:hAnsi="Times New Roman" w:cs="Times New Roman"/>
          <w:color w:val="000000"/>
          <w:sz w:val="24"/>
          <w:szCs w:val="24"/>
        </w:rPr>
        <w:lastRenderedPageBreak/>
        <w:t xml:space="preserve">higher relative frequency than “feminism/feminist” through time and 2) words associated with key feminist concepts would not be highly correlated with “gender” through time.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626B11" w:rsidP="001B642F">
      <w:pPr>
        <w:widowControl w:val="0"/>
        <w:spacing w:after="0" w:line="480" w:lineRule="auto"/>
        <w:contextualSpacing/>
        <w:jc w:val="center"/>
        <w:rPr>
          <w:rFonts w:ascii="Times New Roman" w:eastAsia="Times New Roman" w:hAnsi="Times New Roman" w:cs="Times New Roman"/>
          <w:b/>
          <w:bCs/>
          <w:color w:val="000000"/>
          <w:sz w:val="24"/>
          <w:szCs w:val="24"/>
        </w:rPr>
      </w:pPr>
      <w:r w:rsidRPr="00EA15E7">
        <w:rPr>
          <w:rFonts w:ascii="Times New Roman" w:eastAsia="Times New Roman" w:hAnsi="Times New Roman" w:cs="Times New Roman"/>
          <w:b/>
          <w:bCs/>
          <w:color w:val="000000"/>
          <w:sz w:val="24"/>
          <w:szCs w:val="24"/>
        </w:rPr>
        <w:t>RESULTS</w:t>
      </w:r>
    </w:p>
    <w:p w:rsidR="004B0574" w:rsidRPr="00EA15E7" w:rsidRDefault="004B0574" w:rsidP="001B642F">
      <w:pPr>
        <w:widowControl w:val="0"/>
        <w:spacing w:after="0" w:line="480" w:lineRule="auto"/>
        <w:contextualSpacing/>
        <w:jc w:val="center"/>
        <w:rPr>
          <w:rFonts w:ascii="Times New Roman" w:eastAsia="Times New Roman" w:hAnsi="Times New Roman" w:cs="Times New Roman"/>
          <w:b/>
          <w:bCs/>
          <w:color w:val="000000"/>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b/>
          <w:color w:val="000000"/>
          <w:sz w:val="24"/>
          <w:szCs w:val="24"/>
        </w:rPr>
        <w:t>Figure 1</w:t>
      </w:r>
      <w:r w:rsidRPr="00EA15E7">
        <w:rPr>
          <w:rFonts w:ascii="Times New Roman" w:eastAsia="Times New Roman" w:hAnsi="Times New Roman" w:cs="Times New Roman"/>
          <w:color w:val="000000"/>
          <w:sz w:val="24"/>
          <w:szCs w:val="24"/>
        </w:rPr>
        <w:t xml:space="preserve"> illustrates the relative frequencies of “gender” and “feminism/feminist” in our corpus from 1970 to 2007. Each data point corresponds to an article in which these words appear and a higher relative frequency indicates these words occurred more often compared to the total number of words in each article. “Gender” and “feminism/feminist” have broadly comparative relative frequencies, though with differing degrees of variation. “Feminism/feminist” exhibits a bimodal distribution, peaking in the mid-1980s and mid-2000s and exceeding the relative frequency of “gender” during these periods. From the late 1970s onwards, “gender” appears to have attracted more consistent interest. The relative frequency of “gender” peaks during the mid-1990s, a period when mentions of feminism reached their nadir.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 xml:space="preserve">These patterns only partially support our first prediction. Figure 1 speaks to the rapid emergence of gender research in archaeology. Interest in gender appears to predate the publication of Conkey and Spector (1984) and has remained stable in the intervening years. The sample size for “gender” dwarfs that of “feminism/feminist”. “Gender” appears in over three times as many articles (n = 364) as does “feminism/feminist” (n = 110) and the total number of mentions for “gender” (n = 2741) are nearly five times that of “feminism/feminist” (n = 591).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 xml:space="preserve">These patterns can be interpreted in several different ways. The disparities in total word counts </w:t>
      </w:r>
      <w:r w:rsidRPr="00EA15E7">
        <w:rPr>
          <w:rFonts w:ascii="Times New Roman" w:eastAsia="Times New Roman" w:hAnsi="Times New Roman" w:cs="Times New Roman"/>
          <w:color w:val="000000"/>
          <w:sz w:val="24"/>
          <w:szCs w:val="24"/>
        </w:rPr>
        <w:lastRenderedPageBreak/>
        <w:t xml:space="preserve">could be explained by incorporation of feminism as a theoretical perspective but not necessarily the primary research focus. Authors may reference feminist critiques in the introduction and background sections of their work but spend the bulk of the paper exploring gender at their study site. If this were true, however, we would expect “gender” and “feminism/feminist” to appear in comparable numbers of articles. This is not the case. “Gender” is mentioned more often and in more articles than “feminism/feminist”, suggesting that feminist theory plays a </w:t>
      </w:r>
      <w:proofErr w:type="gramStart"/>
      <w:r w:rsidR="004B0574" w:rsidRPr="00EA15E7">
        <w:rPr>
          <w:rFonts w:ascii="Times New Roman" w:eastAsia="Times New Roman" w:hAnsi="Times New Roman" w:cs="Times New Roman"/>
          <w:color w:val="000000"/>
          <w:sz w:val="24"/>
          <w:szCs w:val="24"/>
        </w:rPr>
        <w:t>minimal,</w:t>
      </w:r>
      <w:proofErr w:type="gramEnd"/>
      <w:r w:rsidR="004B0574" w:rsidRPr="00EA15E7">
        <w:rPr>
          <w:rFonts w:ascii="Times New Roman" w:eastAsia="Times New Roman" w:hAnsi="Times New Roman" w:cs="Times New Roman"/>
          <w:color w:val="000000"/>
          <w:sz w:val="24"/>
          <w:szCs w:val="24"/>
        </w:rPr>
        <w:t xml:space="preserve"> or at least not an explicit, role</w:t>
      </w:r>
      <w:r w:rsidRPr="00EA15E7">
        <w:rPr>
          <w:rFonts w:ascii="Times New Roman" w:eastAsia="Times New Roman" w:hAnsi="Times New Roman" w:cs="Times New Roman"/>
          <w:color w:val="000000"/>
          <w:sz w:val="24"/>
          <w:szCs w:val="24"/>
        </w:rPr>
        <w:t xml:space="preserve"> in a significant proportion of this research.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 xml:space="preserve">How then do we make sense of the two peaks in the relative frequency of “feminism/feminist”? These words appear in far fewer articles than “gender” but when they do, they attract considerable discussion. This suggests these peaks were periods of significant theoretical articulation, an interpretation that makes sense given their temporal distribution. Many pioneering studies from the mid- to late 1980s explicitly linked feminism and gender research (e.g. </w:t>
      </w:r>
      <w:r w:rsidR="004B0574" w:rsidRPr="00EA15E7">
        <w:rPr>
          <w:rFonts w:ascii="Times New Roman" w:eastAsia="Times New Roman" w:hAnsi="Times New Roman" w:cs="Times New Roman"/>
          <w:color w:val="000000"/>
          <w:sz w:val="24"/>
          <w:szCs w:val="24"/>
        </w:rPr>
        <w:t>Wylie</w:t>
      </w:r>
      <w:r w:rsidRPr="00EA15E7">
        <w:rPr>
          <w:rFonts w:ascii="Times New Roman" w:eastAsia="Times New Roman" w:hAnsi="Times New Roman" w:cs="Times New Roman"/>
          <w:color w:val="000000"/>
          <w:sz w:val="24"/>
          <w:szCs w:val="24"/>
        </w:rPr>
        <w:t xml:space="preserve"> 1991). These works may have inspired engagement with feminism across the discipline, paving the way for feminist-inspired journal publications. Similarly, the recent increase in references to “feminism</w:t>
      </w:r>
      <w:r w:rsidR="00080F34" w:rsidRPr="00EA15E7">
        <w:rPr>
          <w:rFonts w:ascii="Times New Roman" w:eastAsia="Times New Roman" w:hAnsi="Times New Roman" w:cs="Times New Roman"/>
          <w:color w:val="000000"/>
          <w:sz w:val="24"/>
          <w:szCs w:val="24"/>
        </w:rPr>
        <w:t>/feminist” may reflect re</w:t>
      </w:r>
      <w:r w:rsidRPr="00EA15E7">
        <w:rPr>
          <w:rFonts w:ascii="Times New Roman" w:eastAsia="Times New Roman" w:hAnsi="Times New Roman" w:cs="Times New Roman"/>
          <w:color w:val="000000"/>
          <w:sz w:val="24"/>
          <w:szCs w:val="24"/>
        </w:rPr>
        <w:t>engagement with feminist theory. Within gender research, the turn of the twenty-first century stimulated</w:t>
      </w:r>
      <w:r w:rsidR="00626B11" w:rsidRPr="00EA15E7">
        <w:rPr>
          <w:rFonts w:ascii="Times New Roman" w:eastAsia="Times New Roman" w:hAnsi="Times New Roman" w:cs="Times New Roman"/>
          <w:color w:val="000000"/>
          <w:sz w:val="24"/>
          <w:szCs w:val="24"/>
        </w:rPr>
        <w:t xml:space="preserve"> reflection</w:t>
      </w:r>
      <w:r w:rsidRPr="00EA15E7">
        <w:rPr>
          <w:rFonts w:ascii="Times New Roman" w:eastAsia="Times New Roman" w:hAnsi="Times New Roman" w:cs="Times New Roman"/>
          <w:color w:val="000000"/>
          <w:sz w:val="24"/>
          <w:szCs w:val="24"/>
        </w:rPr>
        <w:t xml:space="preserve"> </w:t>
      </w:r>
      <w:r w:rsidR="00626B11" w:rsidRPr="00EA15E7">
        <w:rPr>
          <w:rFonts w:ascii="Times New Roman" w:eastAsia="Times New Roman" w:hAnsi="Times New Roman" w:cs="Times New Roman"/>
          <w:color w:val="000000"/>
          <w:sz w:val="24"/>
          <w:szCs w:val="24"/>
        </w:rPr>
        <w:t xml:space="preserve">on </w:t>
      </w:r>
      <w:r w:rsidRPr="00EA15E7">
        <w:rPr>
          <w:rFonts w:ascii="Times New Roman" w:eastAsia="Times New Roman" w:hAnsi="Times New Roman" w:cs="Times New Roman"/>
          <w:color w:val="000000"/>
          <w:sz w:val="24"/>
          <w:szCs w:val="24"/>
        </w:rPr>
        <w:t>existing approaches and recommendations for future work (</w:t>
      </w:r>
      <w:proofErr w:type="spellStart"/>
      <w:r w:rsidRPr="00EA15E7">
        <w:rPr>
          <w:rFonts w:ascii="Times New Roman" w:eastAsia="Times New Roman" w:hAnsi="Times New Roman" w:cs="Times New Roman"/>
          <w:bCs/>
          <w:color w:val="000000"/>
          <w:sz w:val="24"/>
          <w:szCs w:val="24"/>
        </w:rPr>
        <w:t>Conkey</w:t>
      </w:r>
      <w:proofErr w:type="spellEnd"/>
      <w:r w:rsidRPr="00EA15E7">
        <w:rPr>
          <w:rFonts w:ascii="Times New Roman" w:eastAsia="Times New Roman" w:hAnsi="Times New Roman" w:cs="Times New Roman"/>
          <w:bCs/>
          <w:color w:val="000000"/>
          <w:sz w:val="24"/>
          <w:szCs w:val="24"/>
        </w:rPr>
        <w:t xml:space="preserve"> and </w:t>
      </w:r>
      <w:proofErr w:type="spellStart"/>
      <w:r w:rsidRPr="00EA15E7">
        <w:rPr>
          <w:rFonts w:ascii="Times New Roman" w:eastAsia="Times New Roman" w:hAnsi="Times New Roman" w:cs="Times New Roman"/>
          <w:bCs/>
          <w:color w:val="000000"/>
          <w:sz w:val="24"/>
          <w:szCs w:val="24"/>
        </w:rPr>
        <w:t>Gero</w:t>
      </w:r>
      <w:proofErr w:type="spellEnd"/>
      <w:r w:rsidRPr="00EA15E7">
        <w:rPr>
          <w:rFonts w:ascii="Times New Roman" w:eastAsia="Times New Roman" w:hAnsi="Times New Roman" w:cs="Times New Roman"/>
          <w:bCs/>
          <w:color w:val="000000"/>
          <w:sz w:val="24"/>
          <w:szCs w:val="24"/>
        </w:rPr>
        <w:t xml:space="preserve"> 1997; Hays-Gilpin 2000</w:t>
      </w:r>
      <w:r w:rsidRPr="00EA15E7">
        <w:rPr>
          <w:rFonts w:ascii="Times New Roman" w:eastAsia="Times New Roman" w:hAnsi="Times New Roman" w:cs="Times New Roman"/>
          <w:color w:val="000000"/>
          <w:sz w:val="24"/>
          <w:szCs w:val="24"/>
        </w:rPr>
        <w:t xml:space="preserve">). These </w:t>
      </w:r>
      <w:r w:rsidR="004B0574" w:rsidRPr="00EA15E7">
        <w:rPr>
          <w:rFonts w:ascii="Times New Roman" w:eastAsia="Times New Roman" w:hAnsi="Times New Roman" w:cs="Times New Roman"/>
          <w:color w:val="000000"/>
          <w:sz w:val="24"/>
          <w:szCs w:val="24"/>
        </w:rPr>
        <w:t>publications</w:t>
      </w:r>
      <w:r w:rsidRPr="00EA15E7">
        <w:rPr>
          <w:rFonts w:ascii="Times New Roman" w:eastAsia="Times New Roman" w:hAnsi="Times New Roman" w:cs="Times New Roman"/>
          <w:color w:val="000000"/>
          <w:sz w:val="24"/>
          <w:szCs w:val="24"/>
        </w:rPr>
        <w:t xml:space="preserve"> emphasized gender research’s roots in feminist theory and advocated for more explicitly feminist approaches. If Figure 1 is any indication, they may have </w:t>
      </w:r>
      <w:r w:rsidR="004B0574" w:rsidRPr="00EA15E7">
        <w:rPr>
          <w:rFonts w:ascii="Times New Roman" w:eastAsia="Times New Roman" w:hAnsi="Times New Roman" w:cs="Times New Roman"/>
          <w:color w:val="000000"/>
          <w:sz w:val="24"/>
          <w:szCs w:val="24"/>
        </w:rPr>
        <w:t>successfully</w:t>
      </w:r>
      <w:r w:rsidRPr="00EA15E7">
        <w:rPr>
          <w:rFonts w:ascii="Times New Roman" w:eastAsia="Times New Roman" w:hAnsi="Times New Roman" w:cs="Times New Roman"/>
          <w:color w:val="000000"/>
          <w:sz w:val="24"/>
          <w:szCs w:val="24"/>
        </w:rPr>
        <w:t xml:space="preserve"> reignited archaeologists’ engagement with feminist theory and concepts.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 xml:space="preserve">Our results present an interesting contrast with previous research. As argued by Hanen and </w:t>
      </w:r>
      <w:r w:rsidRPr="00EA15E7">
        <w:rPr>
          <w:rFonts w:ascii="Times New Roman" w:eastAsia="Times New Roman" w:hAnsi="Times New Roman" w:cs="Times New Roman"/>
          <w:color w:val="000000"/>
          <w:sz w:val="24"/>
          <w:szCs w:val="24"/>
        </w:rPr>
        <w:lastRenderedPageBreak/>
        <w:t>Kelley (1992), feminism is missing from many gender studies</w:t>
      </w:r>
      <w:r w:rsidR="00860DC7" w:rsidRPr="00EA15E7">
        <w:rPr>
          <w:rFonts w:ascii="Times New Roman" w:eastAsia="Times New Roman" w:hAnsi="Times New Roman" w:cs="Times New Roman"/>
          <w:color w:val="000000"/>
          <w:sz w:val="24"/>
          <w:szCs w:val="24"/>
        </w:rPr>
        <w:t xml:space="preserve">, but </w:t>
      </w:r>
      <w:r w:rsidR="00561F0C" w:rsidRPr="00EA15E7">
        <w:rPr>
          <w:rFonts w:ascii="Times New Roman" w:eastAsia="Times New Roman" w:hAnsi="Times New Roman" w:cs="Times New Roman"/>
          <w:color w:val="000000"/>
          <w:sz w:val="24"/>
          <w:szCs w:val="24"/>
        </w:rPr>
        <w:t>it is not completely absent</w:t>
      </w:r>
      <w:r w:rsidRPr="00EA15E7">
        <w:rPr>
          <w:rFonts w:ascii="Times New Roman" w:eastAsia="Times New Roman" w:hAnsi="Times New Roman" w:cs="Times New Roman"/>
          <w:color w:val="000000"/>
          <w:sz w:val="24"/>
          <w:szCs w:val="24"/>
        </w:rPr>
        <w:t>. In our data, feminism is mentioned in</w:t>
      </w:r>
      <w:r w:rsidR="00561F0C" w:rsidRPr="00EA15E7">
        <w:rPr>
          <w:rFonts w:ascii="Times New Roman" w:eastAsia="Times New Roman" w:hAnsi="Times New Roman" w:cs="Times New Roman"/>
          <w:color w:val="000000"/>
          <w:sz w:val="24"/>
          <w:szCs w:val="24"/>
        </w:rPr>
        <w:t xml:space="preserve"> 30% of publications on gender,</w:t>
      </w:r>
      <w:r w:rsidR="009E32D0" w:rsidRPr="00EA15E7">
        <w:rPr>
          <w:rFonts w:ascii="Times New Roman" w:eastAsia="Times New Roman" w:hAnsi="Times New Roman" w:cs="Times New Roman"/>
          <w:color w:val="000000"/>
          <w:sz w:val="24"/>
          <w:szCs w:val="24"/>
        </w:rPr>
        <w:t xml:space="preserve"> </w:t>
      </w:r>
      <w:r w:rsidR="00860DC7" w:rsidRPr="00EA15E7">
        <w:rPr>
          <w:rFonts w:ascii="Times New Roman" w:eastAsia="Times New Roman" w:hAnsi="Times New Roman" w:cs="Times New Roman"/>
          <w:color w:val="000000"/>
          <w:sz w:val="24"/>
          <w:szCs w:val="24"/>
        </w:rPr>
        <w:t xml:space="preserve">far more than </w:t>
      </w:r>
      <w:r w:rsidR="00B011C0" w:rsidRPr="00EA15E7">
        <w:rPr>
          <w:rFonts w:ascii="Times New Roman" w:eastAsia="Times New Roman" w:hAnsi="Times New Roman" w:cs="Times New Roman"/>
          <w:color w:val="000000"/>
          <w:sz w:val="24"/>
          <w:szCs w:val="24"/>
        </w:rPr>
        <w:t>the</w:t>
      </w:r>
      <w:r w:rsidR="009E32D0" w:rsidRPr="00EA15E7">
        <w:rPr>
          <w:rFonts w:ascii="Times New Roman" w:eastAsia="Times New Roman" w:hAnsi="Times New Roman" w:cs="Times New Roman"/>
          <w:color w:val="000000"/>
          <w:sz w:val="24"/>
          <w:szCs w:val="24"/>
        </w:rPr>
        <w:t xml:space="preserve"> 1989 and</w:t>
      </w:r>
      <w:r w:rsidR="00860DC7" w:rsidRPr="00EA15E7">
        <w:rPr>
          <w:rFonts w:ascii="Times New Roman" w:eastAsia="Times New Roman" w:hAnsi="Times New Roman" w:cs="Times New Roman"/>
          <w:color w:val="000000"/>
          <w:sz w:val="24"/>
          <w:szCs w:val="24"/>
        </w:rPr>
        <w:t xml:space="preserve"> 2004 </w:t>
      </w:r>
      <w:proofErr w:type="spellStart"/>
      <w:r w:rsidR="00860DC7" w:rsidRPr="00EA15E7">
        <w:rPr>
          <w:rFonts w:ascii="Times New Roman" w:eastAsia="Times New Roman" w:hAnsi="Times New Roman" w:cs="Times New Roman"/>
          <w:color w:val="000000"/>
          <w:sz w:val="24"/>
          <w:szCs w:val="24"/>
        </w:rPr>
        <w:t>Chacmool</w:t>
      </w:r>
      <w:proofErr w:type="spellEnd"/>
      <w:r w:rsidR="00860DC7" w:rsidRPr="00EA15E7">
        <w:rPr>
          <w:rFonts w:ascii="Times New Roman" w:eastAsia="Times New Roman" w:hAnsi="Times New Roman" w:cs="Times New Roman"/>
          <w:color w:val="000000"/>
          <w:sz w:val="24"/>
          <w:szCs w:val="24"/>
        </w:rPr>
        <w:t xml:space="preserve"> Conference abstracts</w:t>
      </w:r>
      <w:r w:rsidR="009E32D0" w:rsidRPr="00EA15E7">
        <w:rPr>
          <w:rFonts w:ascii="Times New Roman" w:eastAsia="Times New Roman" w:hAnsi="Times New Roman" w:cs="Times New Roman"/>
          <w:color w:val="000000"/>
          <w:sz w:val="24"/>
          <w:szCs w:val="24"/>
        </w:rPr>
        <w:t>.</w:t>
      </w:r>
      <w:r w:rsidR="00561F0C" w:rsidRPr="00EA15E7">
        <w:rPr>
          <w:rFonts w:ascii="Times New Roman" w:eastAsia="Times New Roman" w:hAnsi="Times New Roman" w:cs="Times New Roman"/>
          <w:color w:val="000000"/>
          <w:sz w:val="24"/>
          <w:szCs w:val="24"/>
        </w:rPr>
        <w:t xml:space="preserve"> This suggests </w:t>
      </w:r>
      <w:r w:rsidRPr="00EA15E7">
        <w:rPr>
          <w:rFonts w:ascii="Times New Roman" w:eastAsia="Times New Roman" w:hAnsi="Times New Roman" w:cs="Times New Roman"/>
          <w:color w:val="000000"/>
          <w:sz w:val="24"/>
          <w:szCs w:val="24"/>
        </w:rPr>
        <w:t>that</w:t>
      </w:r>
      <w:r w:rsidR="00561F0C" w:rsidRPr="00EA15E7">
        <w:rPr>
          <w:rFonts w:ascii="Times New Roman" w:eastAsia="Times New Roman" w:hAnsi="Times New Roman" w:cs="Times New Roman"/>
          <w:color w:val="000000"/>
          <w:sz w:val="24"/>
          <w:szCs w:val="24"/>
        </w:rPr>
        <w:t xml:space="preserve"> </w:t>
      </w:r>
      <w:r w:rsidRPr="00EA15E7">
        <w:rPr>
          <w:rFonts w:ascii="Times New Roman" w:eastAsia="Times New Roman" w:hAnsi="Times New Roman" w:cs="Times New Roman"/>
          <w:color w:val="000000"/>
          <w:sz w:val="24"/>
          <w:szCs w:val="24"/>
        </w:rPr>
        <w:t>previous quantitative studies, and the dominant narrative historical narratives they support, may have underestimated archaeologists’ interest in feminist thought.</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Word frequency analysis highlights the potential of distant reading for extracting new insights about the history of archaeology. And when used in tandem with close reading, comprehensive and nuanced interpretations of archaeological literature are possible. To that end, we paired our frequency analysis data with close readings of randomly selected articles within our corpus. Specifically, we examined the use of “feminism/feminist” in context. In some instances, especially in articles with low relative frequencies, these words appear as passing references to feminist concepts or publications. In many others, we found authors drawing on feminist critiques of ethnoar</w:t>
      </w:r>
      <w:r w:rsidR="00EA15E7" w:rsidRPr="00EA15E7">
        <w:rPr>
          <w:rFonts w:ascii="Times New Roman" w:eastAsia="Times New Roman" w:hAnsi="Times New Roman" w:cs="Times New Roman"/>
          <w:color w:val="000000"/>
          <w:sz w:val="24"/>
          <w:szCs w:val="24"/>
        </w:rPr>
        <w:t>chaeological interpretations: “f</w:t>
      </w:r>
      <w:r w:rsidRPr="00EA15E7">
        <w:rPr>
          <w:rFonts w:ascii="Times New Roman" w:eastAsia="Times New Roman" w:hAnsi="Times New Roman" w:cs="Times New Roman"/>
          <w:color w:val="000000"/>
          <w:sz w:val="24"/>
          <w:szCs w:val="24"/>
        </w:rPr>
        <w:t>eminist scholars point to the androcentric biases of the ethnographic genre, and archaeologists who employ these studies…commonly project these biases into the past” (Stahl 1993:250), and the compositio</w:t>
      </w:r>
      <w:r w:rsidR="00EA15E7" w:rsidRPr="00EA15E7">
        <w:rPr>
          <w:rFonts w:ascii="Times New Roman" w:eastAsia="Times New Roman" w:hAnsi="Times New Roman" w:cs="Times New Roman"/>
          <w:color w:val="000000"/>
          <w:sz w:val="24"/>
          <w:szCs w:val="24"/>
        </w:rPr>
        <w:t>n of the discipline: “f</w:t>
      </w:r>
      <w:r w:rsidRPr="00EA15E7">
        <w:rPr>
          <w:rFonts w:ascii="Times New Roman" w:eastAsia="Times New Roman" w:hAnsi="Times New Roman" w:cs="Times New Roman"/>
          <w:color w:val="000000"/>
          <w:sz w:val="24"/>
          <w:szCs w:val="24"/>
        </w:rPr>
        <w:t>eminist theory has…turned our gaze inward, to be self-reflexive about how gender bias and a lack of diversity has affected the work that archaeologists produce” (</w:t>
      </w:r>
      <w:proofErr w:type="spellStart"/>
      <w:r w:rsidRPr="00EA15E7">
        <w:rPr>
          <w:rFonts w:ascii="Times New Roman" w:eastAsia="Times New Roman" w:hAnsi="Times New Roman" w:cs="Times New Roman"/>
          <w:color w:val="000000"/>
          <w:sz w:val="24"/>
          <w:szCs w:val="24"/>
        </w:rPr>
        <w:t>Wilkie</w:t>
      </w:r>
      <w:proofErr w:type="spellEnd"/>
      <w:r w:rsidRPr="00EA15E7">
        <w:rPr>
          <w:rFonts w:ascii="Times New Roman" w:eastAsia="Times New Roman" w:hAnsi="Times New Roman" w:cs="Times New Roman"/>
          <w:color w:val="000000"/>
          <w:sz w:val="24"/>
          <w:szCs w:val="24"/>
        </w:rPr>
        <w:t xml:space="preserve"> and Hayes 2006:253</w:t>
      </w:r>
      <w:r w:rsidR="0048046B" w:rsidRPr="00EA15E7">
        <w:rPr>
          <w:rFonts w:ascii="Times New Roman" w:eastAsia="Times New Roman" w:hAnsi="Times New Roman" w:cs="Times New Roman"/>
          <w:color w:val="000000"/>
          <w:sz w:val="24"/>
          <w:szCs w:val="24"/>
        </w:rPr>
        <w:t>). In</w:t>
      </w:r>
      <w:r w:rsidRPr="00EA15E7">
        <w:rPr>
          <w:rFonts w:ascii="Times New Roman" w:eastAsia="Times New Roman" w:hAnsi="Times New Roman" w:cs="Times New Roman"/>
          <w:color w:val="000000"/>
          <w:sz w:val="24"/>
          <w:szCs w:val="24"/>
        </w:rPr>
        <w:t xml:space="preserve"> other words, we found archaeologists substantially engaging with femini</w:t>
      </w:r>
      <w:r w:rsidR="004B0574" w:rsidRPr="00EA15E7">
        <w:rPr>
          <w:rFonts w:ascii="Times New Roman" w:eastAsia="Times New Roman" w:hAnsi="Times New Roman" w:cs="Times New Roman"/>
          <w:color w:val="000000"/>
          <w:sz w:val="24"/>
          <w:szCs w:val="24"/>
        </w:rPr>
        <w:t>st literature in ways that lend</w:t>
      </w:r>
      <w:r w:rsidRPr="00EA15E7">
        <w:rPr>
          <w:rFonts w:ascii="Times New Roman" w:eastAsia="Times New Roman" w:hAnsi="Times New Roman" w:cs="Times New Roman"/>
          <w:color w:val="000000"/>
          <w:sz w:val="24"/>
          <w:szCs w:val="24"/>
        </w:rPr>
        <w:t xml:space="preserve"> support to our interpretations of the frequency data.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 xml:space="preserve">Diachronic changes in word frequencies, such as depicted in Figure 1, offer a first-order approximation of archaeologists’ engagement with feminist theory. But they may </w:t>
      </w:r>
      <w:r w:rsidR="004B0574" w:rsidRPr="00EA15E7">
        <w:rPr>
          <w:rFonts w:ascii="Times New Roman" w:eastAsia="Times New Roman" w:hAnsi="Times New Roman" w:cs="Times New Roman"/>
          <w:color w:val="000000"/>
          <w:sz w:val="24"/>
          <w:szCs w:val="24"/>
        </w:rPr>
        <w:t>misrepresent</w:t>
      </w:r>
      <w:r w:rsidRPr="00EA15E7">
        <w:rPr>
          <w:rFonts w:ascii="Times New Roman" w:eastAsia="Times New Roman" w:hAnsi="Times New Roman" w:cs="Times New Roman"/>
          <w:color w:val="000000"/>
          <w:sz w:val="24"/>
          <w:szCs w:val="24"/>
        </w:rPr>
        <w:t xml:space="preserve"> </w:t>
      </w:r>
      <w:r w:rsidRPr="00EA15E7">
        <w:rPr>
          <w:rFonts w:ascii="Times New Roman" w:eastAsia="Times New Roman" w:hAnsi="Times New Roman" w:cs="Times New Roman"/>
          <w:color w:val="000000"/>
          <w:sz w:val="24"/>
          <w:szCs w:val="24"/>
        </w:rPr>
        <w:lastRenderedPageBreak/>
        <w:t xml:space="preserve">feminism’s role in this corpus. We assumed that increases in the relative frequencies of “feminism/feminist” correlate with more extensive discussion of these words. Such a simple assumption is likely to be vulnerable to numerous flaws and exceptions. For example, publications that employ concepts forwarded by feminist theorists but contain few mentions of “feminism/feminist” will be interpreted as minimally engaged with feminist theory. Alternatively, articles critical of applications of feminism in archaeology may exhibit high relative frequencies of these words but again will be interpreted incorrectly. Some such incongruities are expected when doing distant reading, but whether we can dismiss them as merely statistical “noise” remains to be seen.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4B0574" w:rsidP="001B642F">
      <w:pPr>
        <w:widowControl w:val="0"/>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Correlation analyses provide</w:t>
      </w:r>
      <w:r w:rsidR="00A0089E" w:rsidRPr="00EA15E7">
        <w:rPr>
          <w:rFonts w:ascii="Times New Roman" w:eastAsia="Times New Roman" w:hAnsi="Times New Roman" w:cs="Times New Roman"/>
          <w:color w:val="000000"/>
          <w:sz w:val="24"/>
          <w:szCs w:val="24"/>
        </w:rPr>
        <w:t xml:space="preserve"> one </w:t>
      </w:r>
      <w:r w:rsidRPr="00EA15E7">
        <w:rPr>
          <w:rFonts w:ascii="Times New Roman" w:eastAsia="Times New Roman" w:hAnsi="Times New Roman" w:cs="Times New Roman"/>
          <w:color w:val="000000"/>
          <w:sz w:val="24"/>
          <w:szCs w:val="24"/>
        </w:rPr>
        <w:t>possible approach to mitigating</w:t>
      </w:r>
      <w:r w:rsidR="00A0089E" w:rsidRPr="00EA15E7">
        <w:rPr>
          <w:rFonts w:ascii="Times New Roman" w:eastAsia="Times New Roman" w:hAnsi="Times New Roman" w:cs="Times New Roman"/>
          <w:color w:val="000000"/>
          <w:sz w:val="24"/>
          <w:szCs w:val="24"/>
        </w:rPr>
        <w:t xml:space="preserve"> these problems. By tracking the correlation between the relative frequencies </w:t>
      </w:r>
      <w:r w:rsidR="00A52A3D" w:rsidRPr="00EA15E7">
        <w:rPr>
          <w:rFonts w:ascii="Times New Roman" w:eastAsia="Times New Roman" w:hAnsi="Times New Roman" w:cs="Times New Roman"/>
          <w:color w:val="000000"/>
          <w:sz w:val="24"/>
          <w:szCs w:val="24"/>
        </w:rPr>
        <w:t xml:space="preserve">“gender” and sets of words associated with feminism, we can assess whether and to what extent feminism has played a less obvious and more conceptual role in gender research. With this analysis, we </w:t>
      </w:r>
      <w:r w:rsidR="00A0089E" w:rsidRPr="00EA15E7">
        <w:rPr>
          <w:rFonts w:ascii="Times New Roman" w:eastAsia="Times New Roman" w:hAnsi="Times New Roman" w:cs="Times New Roman"/>
          <w:color w:val="000000"/>
          <w:sz w:val="24"/>
          <w:szCs w:val="24"/>
        </w:rPr>
        <w:t>can assess at a larger scale Geller’s (2009) observation that gender research has proceeded out of step with d</w:t>
      </w:r>
      <w:r w:rsidRPr="00EA15E7">
        <w:rPr>
          <w:rFonts w:ascii="Times New Roman" w:eastAsia="Times New Roman" w:hAnsi="Times New Roman" w:cs="Times New Roman"/>
          <w:color w:val="000000"/>
          <w:sz w:val="24"/>
          <w:szCs w:val="24"/>
        </w:rPr>
        <w:t>evelopments in feminist thought</w:t>
      </w:r>
      <w:r w:rsidR="00A0089E" w:rsidRPr="00EA15E7">
        <w:rPr>
          <w:rFonts w:ascii="Times New Roman" w:eastAsia="Times New Roman" w:hAnsi="Times New Roman" w:cs="Times New Roman"/>
          <w:color w:val="000000"/>
          <w:sz w:val="24"/>
          <w:szCs w:val="24"/>
        </w:rPr>
        <w:t>.</w:t>
      </w:r>
      <w:r w:rsidR="009E32D0" w:rsidRPr="00EA15E7">
        <w:rPr>
          <w:rFonts w:ascii="Times New Roman" w:eastAsia="Times New Roman" w:hAnsi="Times New Roman" w:cs="Times New Roman"/>
          <w:color w:val="000000"/>
          <w:sz w:val="24"/>
          <w:szCs w:val="24"/>
        </w:rPr>
        <w:t xml:space="preserve"> </w:t>
      </w:r>
      <w:r w:rsidR="00A0089E" w:rsidRPr="00EA15E7">
        <w:rPr>
          <w:rFonts w:ascii="Times New Roman" w:eastAsia="Times New Roman" w:hAnsi="Times New Roman" w:cs="Times New Roman"/>
          <w:color w:val="000000"/>
          <w:sz w:val="24"/>
          <w:szCs w:val="24"/>
        </w:rPr>
        <w:t xml:space="preserve">We selected two sets of keywords for this analysis. First, we sought to evaluate the relationship between gender research and sexual/gendered divisions of labor. We chose the following keywords: “labor”, “division”, “role”, “hunt”, “hunter”, “gather”, and “gatherer”. Second, we were interested in the impact </w:t>
      </w:r>
      <w:r w:rsidR="00FA0192" w:rsidRPr="00EA15E7">
        <w:rPr>
          <w:rFonts w:ascii="Times New Roman" w:eastAsia="Times New Roman" w:hAnsi="Times New Roman" w:cs="Times New Roman"/>
          <w:color w:val="000000"/>
          <w:sz w:val="24"/>
          <w:szCs w:val="24"/>
        </w:rPr>
        <w:t>of third-wave feminist concepts</w:t>
      </w:r>
      <w:r w:rsidR="00A0089E" w:rsidRPr="00EA15E7">
        <w:rPr>
          <w:rFonts w:ascii="Times New Roman" w:eastAsia="Times New Roman" w:hAnsi="Times New Roman" w:cs="Times New Roman"/>
          <w:color w:val="000000"/>
          <w:sz w:val="24"/>
          <w:szCs w:val="24"/>
        </w:rPr>
        <w:t xml:space="preserve"> on gender research. We chose the following keywords: “intersectional”, “intersectionality”, “identity”, “race”, “queer”, and “sexuality”. Collectively, these words serve as proxies for studies that rely on stereotypical and uncritical portrayals of men and women</w:t>
      </w:r>
      <w:r w:rsidR="00860DC7" w:rsidRPr="00EA15E7">
        <w:rPr>
          <w:rFonts w:ascii="Times New Roman" w:eastAsia="Times New Roman" w:hAnsi="Times New Roman" w:cs="Times New Roman"/>
          <w:color w:val="000000"/>
          <w:sz w:val="24"/>
          <w:szCs w:val="24"/>
        </w:rPr>
        <w:t xml:space="preserve"> </w:t>
      </w:r>
      <w:r w:rsidR="00A0089E" w:rsidRPr="00EA15E7">
        <w:rPr>
          <w:rFonts w:ascii="Times New Roman" w:eastAsia="Times New Roman" w:hAnsi="Times New Roman" w:cs="Times New Roman"/>
          <w:color w:val="000000"/>
          <w:sz w:val="24"/>
          <w:szCs w:val="24"/>
        </w:rPr>
        <w:t>as gender categories and those that recognize the fluidity and complexity of lived</w:t>
      </w:r>
      <w:r w:rsidR="00396F17" w:rsidRPr="00EA15E7">
        <w:rPr>
          <w:rFonts w:ascii="Times New Roman" w:eastAsia="Times New Roman" w:hAnsi="Times New Roman" w:cs="Times New Roman"/>
          <w:color w:val="000000"/>
          <w:sz w:val="24"/>
          <w:szCs w:val="24"/>
        </w:rPr>
        <w:t xml:space="preserve"> experiences, respectively. We expected </w:t>
      </w:r>
      <w:r w:rsidR="00A0089E" w:rsidRPr="00EA15E7">
        <w:rPr>
          <w:rFonts w:ascii="Times New Roman" w:eastAsia="Times New Roman" w:hAnsi="Times New Roman" w:cs="Times New Roman"/>
          <w:color w:val="000000"/>
          <w:sz w:val="24"/>
          <w:szCs w:val="24"/>
        </w:rPr>
        <w:t xml:space="preserve">the </w:t>
      </w:r>
      <w:r w:rsidR="00A0089E" w:rsidRPr="00EA15E7">
        <w:rPr>
          <w:rFonts w:ascii="Times New Roman" w:eastAsia="Times New Roman" w:hAnsi="Times New Roman" w:cs="Times New Roman"/>
          <w:color w:val="000000"/>
          <w:sz w:val="24"/>
          <w:szCs w:val="24"/>
        </w:rPr>
        <w:lastRenderedPageBreak/>
        <w:t xml:space="preserve">appearance of some or all of these words in articles that include “gender” </w:t>
      </w:r>
      <w:r w:rsidR="00396F17" w:rsidRPr="00EA15E7">
        <w:rPr>
          <w:rFonts w:ascii="Times New Roman" w:eastAsia="Times New Roman" w:hAnsi="Times New Roman" w:cs="Times New Roman"/>
          <w:color w:val="000000"/>
          <w:sz w:val="24"/>
          <w:szCs w:val="24"/>
        </w:rPr>
        <w:t>to</w:t>
      </w:r>
      <w:r w:rsidR="00A0089E" w:rsidRPr="00EA15E7">
        <w:rPr>
          <w:rFonts w:ascii="Times New Roman" w:eastAsia="Times New Roman" w:hAnsi="Times New Roman" w:cs="Times New Roman"/>
          <w:color w:val="000000"/>
          <w:sz w:val="24"/>
          <w:szCs w:val="24"/>
        </w:rPr>
        <w:t xml:space="preserve"> offer insight about whether gender research has been influenced primarily by dated views of gender or more recent feminist concepts.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b/>
          <w:color w:val="000000"/>
          <w:sz w:val="24"/>
          <w:szCs w:val="24"/>
        </w:rPr>
        <w:t>Figure 2</w:t>
      </w:r>
      <w:r w:rsidRPr="00EA15E7">
        <w:rPr>
          <w:rFonts w:ascii="Times New Roman" w:eastAsia="Times New Roman" w:hAnsi="Times New Roman" w:cs="Times New Roman"/>
          <w:color w:val="000000"/>
          <w:sz w:val="24"/>
          <w:szCs w:val="24"/>
        </w:rPr>
        <w:t xml:space="preserve"> illustrates the correlation between the relative frequency of “gender” and the first set of keywords in our corpus through time. References to divisions of labor have been relatively stable, albeit with peaks in mid-1980s and late 1990s and a decrease in the mid-2000s. The first peak correlates with the initial rise of gender research, which is not surprising given that many early studies focused on “finding” women in the archaeological record and combatting “Man the Hunter” view</w:t>
      </w:r>
      <w:r w:rsidR="00B011C0" w:rsidRPr="00EA15E7">
        <w:rPr>
          <w:rFonts w:ascii="Times New Roman" w:eastAsia="Times New Roman" w:hAnsi="Times New Roman" w:cs="Times New Roman"/>
          <w:color w:val="000000"/>
          <w:sz w:val="24"/>
          <w:szCs w:val="24"/>
        </w:rPr>
        <w:t>s</w:t>
      </w:r>
      <w:r w:rsidRPr="00EA15E7">
        <w:rPr>
          <w:rFonts w:ascii="Times New Roman" w:eastAsia="Times New Roman" w:hAnsi="Times New Roman" w:cs="Times New Roman"/>
          <w:color w:val="000000"/>
          <w:sz w:val="24"/>
          <w:szCs w:val="24"/>
        </w:rPr>
        <w:t xml:space="preserve"> of gender relations. In recent years, feminist theorists have advocated moving away from studies predicated on monolithic gender categories and toward more nuanced and culturally-situated explorations of gender. Interest in sexual/gendered divisions of labor has persisted nonetheless, as was found at the 2004 Chacmool Conference (Geller 2009).</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 xml:space="preserve">Close reading further supports this interpretation. Within our corpus, we found gender studies reliant on dichotomous and </w:t>
      </w:r>
      <w:proofErr w:type="spellStart"/>
      <w:r w:rsidRPr="00EA15E7">
        <w:rPr>
          <w:rFonts w:ascii="Times New Roman" w:eastAsia="Times New Roman" w:hAnsi="Times New Roman" w:cs="Times New Roman"/>
          <w:color w:val="000000"/>
          <w:sz w:val="24"/>
          <w:szCs w:val="24"/>
        </w:rPr>
        <w:t>essentialized</w:t>
      </w:r>
      <w:proofErr w:type="spellEnd"/>
      <w:r w:rsidRPr="00EA15E7">
        <w:rPr>
          <w:rFonts w:ascii="Times New Roman" w:eastAsia="Times New Roman" w:hAnsi="Times New Roman" w:cs="Times New Roman"/>
          <w:color w:val="000000"/>
          <w:sz w:val="24"/>
          <w:szCs w:val="24"/>
        </w:rPr>
        <w:t xml:space="preserve"> definitions of “men” and “women”. These were published in the 1990s: “major features are in agreement: (1) the wetlands are the focus of women's foraging…(3) men should have devoted time to logistical hunting of large game in the mountains</w:t>
      </w:r>
      <w:r w:rsidR="00EA15E7" w:rsidRPr="00EA15E7">
        <w:rPr>
          <w:rFonts w:ascii="Times New Roman" w:eastAsia="Times New Roman" w:hAnsi="Times New Roman" w:cs="Times New Roman"/>
          <w:color w:val="000000"/>
          <w:sz w:val="24"/>
          <w:szCs w:val="24"/>
        </w:rPr>
        <w:t>”</w:t>
      </w:r>
      <w:r w:rsidRPr="00EA15E7">
        <w:rPr>
          <w:rFonts w:ascii="Times New Roman" w:eastAsia="Times New Roman" w:hAnsi="Times New Roman" w:cs="Times New Roman"/>
          <w:color w:val="000000"/>
          <w:sz w:val="24"/>
          <w:szCs w:val="24"/>
        </w:rPr>
        <w:t xml:space="preserve"> (Kelly 1997:16) and more recently: “women shifted focus to grasses and other small seeded plants…men continued targeting large game” (Janetski et al. 2012:153). </w:t>
      </w:r>
      <w:r w:rsidR="00396F17" w:rsidRPr="00EA15E7">
        <w:rPr>
          <w:rFonts w:ascii="Times New Roman" w:eastAsia="Times New Roman" w:hAnsi="Times New Roman" w:cs="Times New Roman"/>
          <w:color w:val="000000"/>
          <w:sz w:val="24"/>
          <w:szCs w:val="24"/>
        </w:rPr>
        <w:t xml:space="preserve">While interest in this subject may be waning, overall it has </w:t>
      </w:r>
      <w:r w:rsidRPr="00EA15E7">
        <w:rPr>
          <w:rFonts w:ascii="Times New Roman" w:eastAsia="Times New Roman" w:hAnsi="Times New Roman" w:cs="Times New Roman"/>
          <w:color w:val="000000"/>
          <w:sz w:val="24"/>
          <w:szCs w:val="24"/>
        </w:rPr>
        <w:t xml:space="preserve">been a major avenue of inquiry in gender research.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 xml:space="preserve">What about feminist concepts related to intersectionality? </w:t>
      </w:r>
      <w:r w:rsidRPr="00EA15E7">
        <w:rPr>
          <w:rFonts w:ascii="Times New Roman" w:eastAsia="Times New Roman" w:hAnsi="Times New Roman" w:cs="Times New Roman"/>
          <w:b/>
          <w:color w:val="000000"/>
          <w:sz w:val="24"/>
          <w:szCs w:val="24"/>
        </w:rPr>
        <w:t>Figure 3</w:t>
      </w:r>
      <w:r w:rsidRPr="00EA15E7">
        <w:rPr>
          <w:rFonts w:ascii="Times New Roman" w:eastAsia="Times New Roman" w:hAnsi="Times New Roman" w:cs="Times New Roman"/>
          <w:color w:val="000000"/>
          <w:sz w:val="24"/>
          <w:szCs w:val="24"/>
        </w:rPr>
        <w:t xml:space="preserve"> illustrates the correlation </w:t>
      </w:r>
      <w:r w:rsidRPr="00EA15E7">
        <w:rPr>
          <w:rFonts w:ascii="Times New Roman" w:eastAsia="Times New Roman" w:hAnsi="Times New Roman" w:cs="Times New Roman"/>
          <w:color w:val="000000"/>
          <w:sz w:val="24"/>
          <w:szCs w:val="24"/>
        </w:rPr>
        <w:lastRenderedPageBreak/>
        <w:t>between the relative frequency of “gender” and the second set of keywords in our corpus through time. The bimodal distribution resembles the relative frequency of “feminism/feminist”. This is not surprising, as we would expect publications with numerous references to feminism to also include concepts taking hold within feminist theory. Even so, high correlation between these words since the mid-2000s points to renewed and possibly sustained interest in these concepts. Time will tell whether this trend represents a more fundamental shift in gender research. It is clear, however, th</w:t>
      </w:r>
      <w:r w:rsidR="00396F17" w:rsidRPr="00EA15E7">
        <w:rPr>
          <w:rFonts w:ascii="Times New Roman" w:eastAsia="Times New Roman" w:hAnsi="Times New Roman" w:cs="Times New Roman"/>
          <w:color w:val="000000"/>
          <w:sz w:val="24"/>
          <w:szCs w:val="24"/>
        </w:rPr>
        <w:t xml:space="preserve">at our second prediction, that </w:t>
      </w:r>
      <w:r w:rsidRPr="00EA15E7">
        <w:rPr>
          <w:rFonts w:ascii="Times New Roman" w:eastAsia="Times New Roman" w:hAnsi="Times New Roman" w:cs="Times New Roman"/>
          <w:color w:val="000000"/>
          <w:sz w:val="24"/>
          <w:szCs w:val="24"/>
        </w:rPr>
        <w:t>words associated with key feminist concepts would not be highly correlat</w:t>
      </w:r>
      <w:r w:rsidR="00396F17" w:rsidRPr="00EA15E7">
        <w:rPr>
          <w:rFonts w:ascii="Times New Roman" w:eastAsia="Times New Roman" w:hAnsi="Times New Roman" w:cs="Times New Roman"/>
          <w:color w:val="000000"/>
          <w:sz w:val="24"/>
          <w:szCs w:val="24"/>
        </w:rPr>
        <w:t xml:space="preserve">ed with “gender” through time, </w:t>
      </w:r>
      <w:r w:rsidRPr="00EA15E7">
        <w:rPr>
          <w:rFonts w:ascii="Times New Roman" w:eastAsia="Times New Roman" w:hAnsi="Times New Roman" w:cs="Times New Roman"/>
          <w:color w:val="000000"/>
          <w:sz w:val="24"/>
          <w:szCs w:val="24"/>
        </w:rPr>
        <w:t>is only partially supported. Interest in sexual/gendered divisions of labor persists, as argued by Geller (2009), but engagement with intersectionality appears to have also occurred.</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Turning again to the articles themselves, we find support for this interpretation. Authors have considered the ways in which gender articulates with other aspects of identity: “although gender conflict can be shown to exist throughout the world, the quality (arrangements and intensity), meaning, and struggles also can be shown to vary in different social formation</w:t>
      </w:r>
      <w:r w:rsidR="00453E45" w:rsidRPr="00EA15E7">
        <w:rPr>
          <w:rFonts w:ascii="Times New Roman" w:eastAsia="Times New Roman" w:hAnsi="Times New Roman" w:cs="Times New Roman"/>
          <w:color w:val="000000"/>
          <w:sz w:val="24"/>
          <w:szCs w:val="24"/>
        </w:rPr>
        <w:t>s</w:t>
      </w:r>
      <w:r w:rsidRPr="00EA15E7">
        <w:rPr>
          <w:rFonts w:ascii="Times New Roman" w:eastAsia="Times New Roman" w:hAnsi="Times New Roman" w:cs="Times New Roman"/>
          <w:color w:val="000000"/>
          <w:sz w:val="24"/>
          <w:szCs w:val="24"/>
        </w:rPr>
        <w:t xml:space="preserve">” (Ensor 2000:18). Similarly, Stockett (2005:574) has noted more broadly the potential of feminist theory vis-á-vis identity studies: “feminist researchers may contribute to a long-standing debate…that reaches far beyond specific questions about gender…through investigating identity, we may productively explore the juncture between society and the individual”.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626B11" w:rsidP="001B642F">
      <w:pPr>
        <w:widowControl w:val="0"/>
        <w:spacing w:after="0" w:line="480" w:lineRule="auto"/>
        <w:contextualSpacing/>
        <w:jc w:val="center"/>
        <w:rPr>
          <w:rFonts w:ascii="Times New Roman" w:eastAsia="Times New Roman" w:hAnsi="Times New Roman" w:cs="Times New Roman"/>
          <w:b/>
          <w:bCs/>
          <w:color w:val="000000"/>
          <w:sz w:val="24"/>
          <w:szCs w:val="24"/>
        </w:rPr>
      </w:pPr>
      <w:r w:rsidRPr="00EA15E7">
        <w:rPr>
          <w:rFonts w:ascii="Times New Roman" w:eastAsia="Times New Roman" w:hAnsi="Times New Roman" w:cs="Times New Roman"/>
          <w:b/>
          <w:bCs/>
          <w:color w:val="000000"/>
          <w:sz w:val="24"/>
          <w:szCs w:val="24"/>
        </w:rPr>
        <w:t>CONCLUSION</w:t>
      </w:r>
    </w:p>
    <w:p w:rsidR="00396F17" w:rsidRPr="00EA15E7" w:rsidRDefault="00396F17" w:rsidP="001B642F">
      <w:pPr>
        <w:widowControl w:val="0"/>
        <w:spacing w:after="0" w:line="480" w:lineRule="auto"/>
        <w:contextualSpacing/>
        <w:jc w:val="center"/>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 xml:space="preserve">The above results complicate the accepted history of gender research in archaeology. They </w:t>
      </w:r>
      <w:r w:rsidRPr="00EA15E7">
        <w:rPr>
          <w:rFonts w:ascii="Times New Roman" w:eastAsia="Times New Roman" w:hAnsi="Times New Roman" w:cs="Times New Roman"/>
          <w:color w:val="000000"/>
          <w:sz w:val="24"/>
          <w:szCs w:val="24"/>
        </w:rPr>
        <w:lastRenderedPageBreak/>
        <w:t xml:space="preserve">suggest archaeologists remain committed to gender research and that </w:t>
      </w:r>
      <w:r w:rsidR="00396F17" w:rsidRPr="00EA15E7">
        <w:rPr>
          <w:rFonts w:ascii="Times New Roman" w:eastAsia="Times New Roman" w:hAnsi="Times New Roman" w:cs="Times New Roman"/>
          <w:color w:val="000000"/>
          <w:sz w:val="24"/>
          <w:szCs w:val="24"/>
        </w:rPr>
        <w:t xml:space="preserve">their </w:t>
      </w:r>
      <w:r w:rsidRPr="00EA15E7">
        <w:rPr>
          <w:rFonts w:ascii="Times New Roman" w:eastAsia="Times New Roman" w:hAnsi="Times New Roman" w:cs="Times New Roman"/>
          <w:color w:val="000000"/>
          <w:sz w:val="24"/>
          <w:szCs w:val="24"/>
        </w:rPr>
        <w:t>work, which while on the whole cannot be said to reflect widespread contextualization within feminist thought, has drawn on feminism to a greater degree than the 1989 and 2004 Chacmool Conference abstracts would suggest. If anything, our study suggests that archaeologists cannot be uniformly categorized as engaged or not engaged with feminist thought. Rather, at least two camps of gender researchers appear to exist in archaeology today: those that explore gender in the absence of feminist theory and those that do. Certainly, explicit references to feminist literature have been relatively minimal</w:t>
      </w:r>
      <w:r w:rsidR="00396F17" w:rsidRPr="00EA15E7">
        <w:rPr>
          <w:rFonts w:ascii="Times New Roman" w:eastAsia="Times New Roman" w:hAnsi="Times New Roman" w:cs="Times New Roman"/>
          <w:color w:val="000000"/>
          <w:sz w:val="24"/>
          <w:szCs w:val="24"/>
        </w:rPr>
        <w:t>—t</w:t>
      </w:r>
      <w:r w:rsidRPr="00EA15E7">
        <w:rPr>
          <w:rFonts w:ascii="Times New Roman" w:eastAsia="Times New Roman" w:hAnsi="Times New Roman" w:cs="Times New Roman"/>
          <w:color w:val="000000"/>
          <w:sz w:val="24"/>
          <w:szCs w:val="24"/>
        </w:rPr>
        <w:t xml:space="preserve">hough feminism is mentioned more discipline-wide than in abstracts from the 1989 </w:t>
      </w:r>
      <w:r w:rsidR="00396F17" w:rsidRPr="00EA15E7">
        <w:rPr>
          <w:rFonts w:ascii="Times New Roman" w:eastAsia="Times New Roman" w:hAnsi="Times New Roman" w:cs="Times New Roman"/>
          <w:color w:val="000000"/>
          <w:sz w:val="24"/>
          <w:szCs w:val="24"/>
        </w:rPr>
        <w:t>and 2004 Chacmool Conferences—b</w:t>
      </w:r>
      <w:r w:rsidRPr="00EA15E7">
        <w:rPr>
          <w:rFonts w:ascii="Times New Roman" w:eastAsia="Times New Roman" w:hAnsi="Times New Roman" w:cs="Times New Roman"/>
          <w:color w:val="000000"/>
          <w:sz w:val="24"/>
          <w:szCs w:val="24"/>
        </w:rPr>
        <w:t xml:space="preserve">ut nevertheless feminist theory and concepts have featured in a substantial portion of gender research.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48046B"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That feminist theory has exerted a more extensive yet perhaps more subtle influence on gender research was on display at the 2014 Chacmool Conference. Papers presented at the “Gender and Identity” session covered a range of topics from women in Roman Britain to slave quarters in the Caribbean. Not a single presenter explicitly mentioned feminist theory, yet their studies were, intentionally or not, clearly informed by feminist thought. Most obvious were papers’ exploration of identity, which consistently recognized the intersection of multiple axes of privilege and oppression including gender, race, age, and class. These concepts have a long intellectual history within feminist scholarship, and their inclusion in the “Gender and Identity” session encouraged thoughtful and compelling research. Ironically, though the 2014 Chacmool Conference was not explicitly focused on gender, it may have provided a more accurate snapshot of gender research in archaeology generally than the gender-</w:t>
      </w:r>
      <w:r w:rsidR="00FA0192" w:rsidRPr="00EA15E7">
        <w:rPr>
          <w:rFonts w:ascii="Times New Roman" w:eastAsia="Times New Roman" w:hAnsi="Times New Roman" w:cs="Times New Roman"/>
          <w:color w:val="000000"/>
          <w:sz w:val="24"/>
          <w:szCs w:val="24"/>
        </w:rPr>
        <w:t>oriented</w:t>
      </w:r>
      <w:r w:rsidRPr="00EA15E7">
        <w:rPr>
          <w:rFonts w:ascii="Times New Roman" w:eastAsia="Times New Roman" w:hAnsi="Times New Roman" w:cs="Times New Roman"/>
          <w:color w:val="000000"/>
          <w:sz w:val="24"/>
          <w:szCs w:val="24"/>
        </w:rPr>
        <w:t xml:space="preserve"> 1989 and 2004 conferences. </w:t>
      </w:r>
    </w:p>
    <w:p w:rsidR="009E32D0" w:rsidRPr="00EA15E7" w:rsidRDefault="009E32D0" w:rsidP="001B642F">
      <w:pPr>
        <w:widowControl w:val="0"/>
        <w:spacing w:after="0" w:line="480" w:lineRule="auto"/>
        <w:contextualSpacing/>
        <w:rPr>
          <w:rFonts w:ascii="Times New Roman" w:eastAsia="Times New Roman" w:hAnsi="Times New Roman" w:cs="Times New Roman"/>
          <w:sz w:val="24"/>
          <w:szCs w:val="24"/>
        </w:rPr>
      </w:pP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We do not yet fully understand the extent to which feminist theory has shaped in gender research in archaeology. Nevertheless, we believe this study highlights the utility of textual macroanalysis in archaeology and will hopefully encourage similar research. In our view, “distant reading” has applicability beyond gender research and will prove useful for identifying conceptual, methodological, and linguistic shifts across the discipline. By shifting our perspective from individual works to large corpora of scholarly publications, textual macroanalysis can produce quantitative accounts of archaeological history that more inclusively reflect the large number of archaeologists active in p</w:t>
      </w:r>
      <w:r w:rsidR="00FA0192" w:rsidRPr="00EA15E7">
        <w:rPr>
          <w:rFonts w:ascii="Times New Roman" w:eastAsia="Times New Roman" w:hAnsi="Times New Roman" w:cs="Times New Roman"/>
          <w:color w:val="000000"/>
          <w:sz w:val="24"/>
          <w:szCs w:val="24"/>
        </w:rPr>
        <w:t xml:space="preserve">roducing scholarly literature rather than a </w:t>
      </w:r>
      <w:r w:rsidRPr="00EA15E7">
        <w:rPr>
          <w:rFonts w:ascii="Times New Roman" w:eastAsia="Times New Roman" w:hAnsi="Times New Roman" w:cs="Times New Roman"/>
          <w:color w:val="000000"/>
          <w:sz w:val="24"/>
          <w:szCs w:val="24"/>
        </w:rPr>
        <w:t xml:space="preserve">select group of celebrity theorists. As a tool for reassessing dominant historical narratives, textual macroanalysis holds great potential, as we hope this study has demonstrated. </w:t>
      </w:r>
    </w:p>
    <w:p w:rsidR="00A0089E" w:rsidRPr="00EA15E7" w:rsidRDefault="00A0089E" w:rsidP="001B642F">
      <w:pPr>
        <w:widowControl w:val="0"/>
        <w:spacing w:after="0" w:line="480" w:lineRule="auto"/>
        <w:contextualSpacing/>
        <w:rPr>
          <w:rFonts w:ascii="Times New Roman" w:eastAsia="Times New Roman" w:hAnsi="Times New Roman" w:cs="Times New Roman"/>
          <w:sz w:val="24"/>
          <w:szCs w:val="24"/>
        </w:rPr>
      </w:pPr>
    </w:p>
    <w:p w:rsidR="00714ED2" w:rsidRPr="00EA15E7" w:rsidRDefault="00A0089E" w:rsidP="001B642F">
      <w:pPr>
        <w:widowControl w:val="0"/>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i/>
          <w:iCs/>
          <w:color w:val="000000"/>
          <w:sz w:val="24"/>
          <w:szCs w:val="24"/>
        </w:rPr>
        <w:t xml:space="preserve">Acknowledgements </w:t>
      </w:r>
      <w:r w:rsidRPr="00EA15E7">
        <w:rPr>
          <w:rFonts w:ascii="Times New Roman" w:eastAsia="Times New Roman" w:hAnsi="Times New Roman" w:cs="Times New Roman"/>
          <w:color w:val="000000"/>
          <w:sz w:val="24"/>
          <w:szCs w:val="24"/>
        </w:rPr>
        <w:t xml:space="preserve">Many thanks to Joss Whittaker and </w:t>
      </w:r>
      <w:proofErr w:type="spellStart"/>
      <w:r w:rsidRPr="00EA15E7">
        <w:rPr>
          <w:rFonts w:ascii="Times New Roman" w:eastAsia="Times New Roman" w:hAnsi="Times New Roman" w:cs="Times New Roman"/>
          <w:color w:val="000000"/>
          <w:sz w:val="24"/>
          <w:szCs w:val="24"/>
        </w:rPr>
        <w:t>Jiun</w:t>
      </w:r>
      <w:proofErr w:type="spellEnd"/>
      <w:r w:rsidRPr="00EA15E7">
        <w:rPr>
          <w:rFonts w:ascii="Times New Roman" w:eastAsia="Times New Roman" w:hAnsi="Times New Roman" w:cs="Times New Roman"/>
          <w:color w:val="000000"/>
          <w:sz w:val="24"/>
          <w:szCs w:val="24"/>
        </w:rPr>
        <w:t>-Yu Liu for comments on earlier versions of this work and to Alison Wylie f</w:t>
      </w:r>
      <w:r w:rsidR="00B316B9" w:rsidRPr="00EA15E7">
        <w:rPr>
          <w:rFonts w:ascii="Times New Roman" w:eastAsia="Times New Roman" w:hAnsi="Times New Roman" w:cs="Times New Roman"/>
          <w:color w:val="000000"/>
          <w:sz w:val="24"/>
          <w:szCs w:val="24"/>
        </w:rPr>
        <w:t>or her guidance on this topic. We</w:t>
      </w:r>
      <w:r w:rsidRPr="00EA15E7">
        <w:rPr>
          <w:rFonts w:ascii="Times New Roman" w:eastAsia="Times New Roman" w:hAnsi="Times New Roman" w:cs="Times New Roman"/>
          <w:color w:val="000000"/>
          <w:sz w:val="24"/>
          <w:szCs w:val="24"/>
        </w:rPr>
        <w:t xml:space="preserve"> would also like to thank Maegan Huber for organizing the “Gender and Ide</w:t>
      </w:r>
      <w:r w:rsidR="00860DC7" w:rsidRPr="00EA15E7">
        <w:rPr>
          <w:rFonts w:ascii="Times New Roman" w:eastAsia="Times New Roman" w:hAnsi="Times New Roman" w:cs="Times New Roman"/>
          <w:color w:val="000000"/>
          <w:sz w:val="24"/>
          <w:szCs w:val="24"/>
        </w:rPr>
        <w:t xml:space="preserve">ntity” session and </w:t>
      </w:r>
      <w:r w:rsidRPr="00EA15E7">
        <w:rPr>
          <w:rFonts w:ascii="Times New Roman" w:eastAsia="Times New Roman" w:hAnsi="Times New Roman" w:cs="Times New Roman"/>
          <w:color w:val="000000"/>
          <w:sz w:val="24"/>
          <w:szCs w:val="24"/>
        </w:rPr>
        <w:t xml:space="preserve">all the 2014 Chacmool Conference organizers for the opportunity to present. </w:t>
      </w:r>
    </w:p>
    <w:p w:rsidR="00714ED2" w:rsidRPr="00EA15E7" w:rsidRDefault="00714ED2" w:rsidP="001B642F">
      <w:pPr>
        <w:spacing w:line="480" w:lineRule="auto"/>
        <w:contextualSpacing/>
        <w:rPr>
          <w:rFonts w:ascii="Times New Roman" w:eastAsia="Times New Roman" w:hAnsi="Times New Roman" w:cs="Times New Roman"/>
          <w:color w:val="000000"/>
          <w:sz w:val="24"/>
          <w:szCs w:val="24"/>
        </w:rPr>
      </w:pPr>
    </w:p>
    <w:p w:rsidR="001B642F" w:rsidRPr="00EA15E7" w:rsidRDefault="001B642F">
      <w:pPr>
        <w:rPr>
          <w:rFonts w:ascii="Times New Roman" w:eastAsia="Times New Roman" w:hAnsi="Times New Roman" w:cs="Times New Roman"/>
          <w:b/>
          <w:color w:val="000000"/>
          <w:sz w:val="24"/>
          <w:szCs w:val="24"/>
        </w:rPr>
      </w:pPr>
      <w:r w:rsidRPr="00EA15E7">
        <w:rPr>
          <w:rFonts w:ascii="Times New Roman" w:eastAsia="Times New Roman" w:hAnsi="Times New Roman" w:cs="Times New Roman"/>
          <w:b/>
          <w:color w:val="000000"/>
          <w:sz w:val="24"/>
          <w:szCs w:val="24"/>
        </w:rPr>
        <w:br w:type="page"/>
      </w:r>
    </w:p>
    <w:p w:rsidR="00DB5842" w:rsidRPr="00EA15E7" w:rsidRDefault="00626B11" w:rsidP="001B642F">
      <w:pPr>
        <w:spacing w:line="480" w:lineRule="auto"/>
        <w:contextualSpacing/>
        <w:jc w:val="center"/>
        <w:rPr>
          <w:rFonts w:ascii="Times New Roman" w:eastAsia="Times New Roman" w:hAnsi="Times New Roman" w:cs="Times New Roman"/>
          <w:b/>
          <w:color w:val="000000"/>
          <w:sz w:val="24"/>
          <w:szCs w:val="24"/>
        </w:rPr>
      </w:pPr>
      <w:r w:rsidRPr="00EA15E7">
        <w:rPr>
          <w:rFonts w:ascii="Times New Roman" w:eastAsia="Times New Roman" w:hAnsi="Times New Roman" w:cs="Times New Roman"/>
          <w:b/>
          <w:color w:val="000000"/>
          <w:sz w:val="24"/>
          <w:szCs w:val="24"/>
        </w:rPr>
        <w:lastRenderedPageBreak/>
        <w:t>REFERENCES CITED</w:t>
      </w:r>
    </w:p>
    <w:p w:rsidR="00DB5842" w:rsidRPr="00EA15E7" w:rsidRDefault="00DB5842" w:rsidP="001B642F">
      <w:pPr>
        <w:spacing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roofErr w:type="spellStart"/>
      <w:r w:rsidRPr="00EA15E7">
        <w:rPr>
          <w:rFonts w:ascii="Times New Roman" w:eastAsia="Times New Roman" w:hAnsi="Times New Roman" w:cs="Times New Roman"/>
          <w:color w:val="000000"/>
          <w:sz w:val="24"/>
          <w:szCs w:val="24"/>
        </w:rPr>
        <w:t>Conkey</w:t>
      </w:r>
      <w:proofErr w:type="spellEnd"/>
      <w:r w:rsidRPr="00EA15E7">
        <w:rPr>
          <w:rFonts w:ascii="Times New Roman" w:eastAsia="Times New Roman" w:hAnsi="Times New Roman" w:cs="Times New Roman"/>
          <w:color w:val="000000"/>
          <w:sz w:val="24"/>
          <w:szCs w:val="24"/>
        </w:rPr>
        <w:t>, Margaret W.</w:t>
      </w:r>
    </w:p>
    <w:p w:rsidR="00714ED2" w:rsidRPr="00EA15E7" w:rsidRDefault="00714ED2" w:rsidP="001B642F">
      <w:pPr>
        <w:spacing w:after="0" w:line="480" w:lineRule="auto"/>
        <w:ind w:firstLine="270"/>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2003  Has</w:t>
      </w:r>
      <w:proofErr w:type="gramEnd"/>
      <w:r w:rsidRPr="00EA15E7">
        <w:rPr>
          <w:rFonts w:ascii="Times New Roman" w:eastAsia="Times New Roman" w:hAnsi="Times New Roman" w:cs="Times New Roman"/>
          <w:color w:val="000000"/>
          <w:sz w:val="24"/>
          <w:szCs w:val="24"/>
        </w:rPr>
        <w:t xml:space="preserve"> Feminism Changed Archaeology? </w:t>
      </w:r>
      <w:r w:rsidRPr="00EA15E7">
        <w:rPr>
          <w:rFonts w:ascii="Times New Roman" w:eastAsia="Times New Roman" w:hAnsi="Times New Roman" w:cs="Times New Roman"/>
          <w:i/>
          <w:color w:val="000000"/>
          <w:sz w:val="24"/>
          <w:szCs w:val="24"/>
        </w:rPr>
        <w:t xml:space="preserve">Signs </w:t>
      </w:r>
      <w:r w:rsidRPr="00EA15E7">
        <w:rPr>
          <w:rFonts w:ascii="Times New Roman" w:eastAsia="Times New Roman" w:hAnsi="Times New Roman" w:cs="Times New Roman"/>
          <w:color w:val="000000"/>
          <w:sz w:val="24"/>
          <w:szCs w:val="24"/>
        </w:rPr>
        <w:t xml:space="preserve">28(3):867-880. </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Conkey, Margaret W., and Janet D. Spector</w:t>
      </w:r>
    </w:p>
    <w:p w:rsidR="00714ED2" w:rsidRPr="00EA15E7" w:rsidRDefault="00714ED2" w:rsidP="001B642F">
      <w:pPr>
        <w:spacing w:after="0" w:line="480" w:lineRule="auto"/>
        <w:ind w:left="285"/>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1984  Archaeology</w:t>
      </w:r>
      <w:proofErr w:type="gramEnd"/>
      <w:r w:rsidRPr="00EA15E7">
        <w:rPr>
          <w:rFonts w:ascii="Times New Roman" w:eastAsia="Times New Roman" w:hAnsi="Times New Roman" w:cs="Times New Roman"/>
          <w:color w:val="000000"/>
          <w:sz w:val="24"/>
          <w:szCs w:val="24"/>
        </w:rPr>
        <w:t xml:space="preserve"> and the Study of Gender. </w:t>
      </w:r>
      <w:r w:rsidRPr="00EA15E7">
        <w:rPr>
          <w:rFonts w:ascii="Times New Roman" w:eastAsia="Times New Roman" w:hAnsi="Times New Roman" w:cs="Times New Roman"/>
          <w:i/>
          <w:color w:val="000000"/>
          <w:sz w:val="24"/>
          <w:szCs w:val="24"/>
        </w:rPr>
        <w:t xml:space="preserve">Advances in Archaeological Method and Theory </w:t>
      </w:r>
      <w:r w:rsidRPr="00EA15E7">
        <w:rPr>
          <w:rFonts w:ascii="Times New Roman" w:eastAsia="Times New Roman" w:hAnsi="Times New Roman" w:cs="Times New Roman"/>
          <w:color w:val="000000"/>
          <w:sz w:val="24"/>
          <w:szCs w:val="24"/>
        </w:rPr>
        <w:t>7:1-38.</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 xml:space="preserve">Conkey, Margaret W., and Joan M. </w:t>
      </w:r>
      <w:proofErr w:type="spellStart"/>
      <w:r w:rsidRPr="00EA15E7">
        <w:rPr>
          <w:rFonts w:ascii="Times New Roman" w:eastAsia="Times New Roman" w:hAnsi="Times New Roman" w:cs="Times New Roman"/>
          <w:color w:val="000000"/>
          <w:sz w:val="24"/>
          <w:szCs w:val="24"/>
        </w:rPr>
        <w:t>Gero</w:t>
      </w:r>
      <w:proofErr w:type="spellEnd"/>
    </w:p>
    <w:p w:rsidR="00714ED2" w:rsidRPr="00EA15E7" w:rsidRDefault="00714ED2" w:rsidP="001B642F">
      <w:pPr>
        <w:spacing w:after="0" w:line="480" w:lineRule="auto"/>
        <w:ind w:left="285"/>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 xml:space="preserve">1997  </w:t>
      </w:r>
      <w:proofErr w:type="spellStart"/>
      <w:r w:rsidRPr="00EA15E7">
        <w:rPr>
          <w:rFonts w:ascii="Times New Roman" w:eastAsia="Times New Roman" w:hAnsi="Times New Roman" w:cs="Times New Roman"/>
          <w:color w:val="000000"/>
          <w:sz w:val="24"/>
          <w:szCs w:val="24"/>
        </w:rPr>
        <w:t>Programme</w:t>
      </w:r>
      <w:proofErr w:type="spellEnd"/>
      <w:proofErr w:type="gramEnd"/>
      <w:r w:rsidRPr="00EA15E7">
        <w:rPr>
          <w:rFonts w:ascii="Times New Roman" w:eastAsia="Times New Roman" w:hAnsi="Times New Roman" w:cs="Times New Roman"/>
          <w:color w:val="000000"/>
          <w:sz w:val="24"/>
          <w:szCs w:val="24"/>
        </w:rPr>
        <w:t xml:space="preserve"> to Practice: Gender and Feminism in Archaeology. </w:t>
      </w:r>
      <w:r w:rsidRPr="00EA15E7">
        <w:rPr>
          <w:rFonts w:ascii="Times New Roman" w:eastAsia="Times New Roman" w:hAnsi="Times New Roman" w:cs="Times New Roman"/>
          <w:i/>
          <w:color w:val="000000"/>
          <w:sz w:val="24"/>
          <w:szCs w:val="24"/>
        </w:rPr>
        <w:t xml:space="preserve">Annual Review of Anthropology </w:t>
      </w:r>
      <w:r w:rsidRPr="00EA15E7">
        <w:rPr>
          <w:rFonts w:ascii="Times New Roman" w:eastAsia="Times New Roman" w:hAnsi="Times New Roman" w:cs="Times New Roman"/>
          <w:color w:val="000000"/>
          <w:sz w:val="24"/>
          <w:szCs w:val="24"/>
        </w:rPr>
        <w:t xml:space="preserve">26:411-437. </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Engelstad, Ericka</w:t>
      </w:r>
    </w:p>
    <w:p w:rsidR="00714ED2" w:rsidRPr="00EA15E7" w:rsidRDefault="00714ED2" w:rsidP="001B642F">
      <w:pPr>
        <w:spacing w:after="0" w:line="480" w:lineRule="auto"/>
        <w:ind w:firstLine="288"/>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2007  Much</w:t>
      </w:r>
      <w:proofErr w:type="gramEnd"/>
      <w:r w:rsidRPr="00EA15E7">
        <w:rPr>
          <w:rFonts w:ascii="Times New Roman" w:eastAsia="Times New Roman" w:hAnsi="Times New Roman" w:cs="Times New Roman"/>
          <w:color w:val="000000"/>
          <w:sz w:val="24"/>
          <w:szCs w:val="24"/>
        </w:rPr>
        <w:t xml:space="preserve"> More than Gender. </w:t>
      </w:r>
      <w:r w:rsidRPr="00EA15E7">
        <w:rPr>
          <w:rFonts w:ascii="Times New Roman" w:eastAsia="Times New Roman" w:hAnsi="Times New Roman" w:cs="Times New Roman"/>
          <w:i/>
          <w:iCs/>
          <w:color w:val="000000"/>
          <w:sz w:val="24"/>
          <w:szCs w:val="24"/>
        </w:rPr>
        <w:t xml:space="preserve">Journal of Archaeological Method and Theory </w:t>
      </w:r>
      <w:r w:rsidRPr="00EA15E7">
        <w:rPr>
          <w:rFonts w:ascii="Times New Roman" w:eastAsia="Times New Roman" w:hAnsi="Times New Roman" w:cs="Times New Roman"/>
          <w:color w:val="000000"/>
          <w:sz w:val="24"/>
          <w:szCs w:val="24"/>
        </w:rPr>
        <w:t>14:217-234.</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Ensor, Bradley E.</w:t>
      </w:r>
    </w:p>
    <w:p w:rsidR="00714ED2" w:rsidRPr="00EA15E7" w:rsidRDefault="006E38FD" w:rsidP="001B642F">
      <w:pPr>
        <w:spacing w:after="0" w:line="480" w:lineRule="auto"/>
        <w:ind w:left="288" w:firstLine="12"/>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 xml:space="preserve">2000  </w:t>
      </w:r>
      <w:r w:rsidR="00714ED2" w:rsidRPr="00EA15E7">
        <w:rPr>
          <w:rFonts w:ascii="Times New Roman" w:eastAsia="Times New Roman" w:hAnsi="Times New Roman" w:cs="Times New Roman"/>
          <w:color w:val="000000"/>
          <w:sz w:val="24"/>
          <w:szCs w:val="24"/>
        </w:rPr>
        <w:t>Social</w:t>
      </w:r>
      <w:proofErr w:type="gramEnd"/>
      <w:r w:rsidR="00714ED2" w:rsidRPr="00EA15E7">
        <w:rPr>
          <w:rFonts w:ascii="Times New Roman" w:eastAsia="Times New Roman" w:hAnsi="Times New Roman" w:cs="Times New Roman"/>
          <w:color w:val="000000"/>
          <w:sz w:val="24"/>
          <w:szCs w:val="24"/>
        </w:rPr>
        <w:t xml:space="preserve"> Formations, </w:t>
      </w:r>
      <w:proofErr w:type="spellStart"/>
      <w:r w:rsidR="00714ED2" w:rsidRPr="00EA15E7">
        <w:rPr>
          <w:rFonts w:ascii="Times New Roman" w:eastAsia="Times New Roman" w:hAnsi="Times New Roman" w:cs="Times New Roman"/>
          <w:color w:val="000000"/>
          <w:sz w:val="24"/>
          <w:szCs w:val="24"/>
        </w:rPr>
        <w:t>Modo</w:t>
      </w:r>
      <w:proofErr w:type="spellEnd"/>
      <w:r w:rsidR="00714ED2" w:rsidRPr="00EA15E7">
        <w:rPr>
          <w:rFonts w:ascii="Times New Roman" w:eastAsia="Times New Roman" w:hAnsi="Times New Roman" w:cs="Times New Roman"/>
          <w:color w:val="000000"/>
          <w:sz w:val="24"/>
          <w:szCs w:val="24"/>
        </w:rPr>
        <w:t xml:space="preserve"> de Vida, and Conflict in Archaeology. </w:t>
      </w:r>
      <w:r w:rsidR="00714ED2" w:rsidRPr="00EA15E7">
        <w:rPr>
          <w:rFonts w:ascii="Times New Roman" w:eastAsia="Times New Roman" w:hAnsi="Times New Roman" w:cs="Times New Roman"/>
          <w:i/>
          <w:color w:val="000000"/>
          <w:sz w:val="24"/>
          <w:szCs w:val="24"/>
        </w:rPr>
        <w:t>American Antiquity</w:t>
      </w:r>
      <w:r w:rsidR="00714ED2" w:rsidRPr="00EA15E7">
        <w:rPr>
          <w:rFonts w:ascii="Times New Roman" w:eastAsia="Times New Roman" w:hAnsi="Times New Roman" w:cs="Times New Roman"/>
          <w:color w:val="000000"/>
          <w:sz w:val="24"/>
          <w:szCs w:val="24"/>
        </w:rPr>
        <w:t xml:space="preserve"> 65(1):15-42.</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Geller, Pamela L.</w:t>
      </w:r>
    </w:p>
    <w:p w:rsidR="00714ED2" w:rsidRPr="00EA15E7" w:rsidRDefault="00714ED2" w:rsidP="001B642F">
      <w:pPr>
        <w:spacing w:after="0" w:line="480" w:lineRule="auto"/>
        <w:ind w:left="285"/>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 xml:space="preserve">2009  </w:t>
      </w:r>
      <w:r w:rsidR="00167D13" w:rsidRPr="00EA15E7">
        <w:rPr>
          <w:rFonts w:ascii="Times New Roman" w:eastAsia="Times New Roman" w:hAnsi="Times New Roman" w:cs="Times New Roman"/>
          <w:color w:val="000000"/>
          <w:sz w:val="24"/>
          <w:szCs w:val="24"/>
        </w:rPr>
        <w:t>Identity</w:t>
      </w:r>
      <w:proofErr w:type="gramEnd"/>
      <w:r w:rsidR="00167D13" w:rsidRPr="00EA15E7">
        <w:rPr>
          <w:rFonts w:ascii="Times New Roman" w:eastAsia="Times New Roman" w:hAnsi="Times New Roman" w:cs="Times New Roman"/>
          <w:color w:val="000000"/>
          <w:sz w:val="24"/>
          <w:szCs w:val="24"/>
        </w:rPr>
        <w:t xml:space="preserve"> and Difference</w:t>
      </w:r>
      <w:r w:rsidRPr="00EA15E7">
        <w:rPr>
          <w:rFonts w:ascii="Times New Roman" w:eastAsia="Times New Roman" w:hAnsi="Times New Roman" w:cs="Times New Roman"/>
          <w:color w:val="000000"/>
          <w:sz w:val="24"/>
          <w:szCs w:val="24"/>
        </w:rPr>
        <w:t xml:space="preserve">: Complicating Gender in Archaeology. </w:t>
      </w:r>
      <w:r w:rsidRPr="00EA15E7">
        <w:rPr>
          <w:rFonts w:ascii="Times New Roman" w:eastAsia="Times New Roman" w:hAnsi="Times New Roman" w:cs="Times New Roman"/>
          <w:i/>
          <w:color w:val="000000"/>
          <w:sz w:val="24"/>
          <w:szCs w:val="24"/>
        </w:rPr>
        <w:t xml:space="preserve">Annual Review of Anthropology </w:t>
      </w:r>
      <w:r w:rsidRPr="00EA15E7">
        <w:rPr>
          <w:rFonts w:ascii="Times New Roman" w:eastAsia="Times New Roman" w:hAnsi="Times New Roman" w:cs="Times New Roman"/>
          <w:color w:val="000000"/>
          <w:sz w:val="24"/>
          <w:szCs w:val="24"/>
        </w:rPr>
        <w:t xml:space="preserve">38:65-81. </w:t>
      </w:r>
    </w:p>
    <w:p w:rsidR="00714ED2" w:rsidRPr="00EA15E7" w:rsidRDefault="00714ED2" w:rsidP="001B642F">
      <w:pPr>
        <w:spacing w:after="0" w:line="480" w:lineRule="auto"/>
        <w:ind w:left="285"/>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Hanen, Marsha, and Jane Kelley</w:t>
      </w:r>
    </w:p>
    <w:p w:rsidR="00714ED2" w:rsidRPr="00EA15E7" w:rsidRDefault="00714ED2" w:rsidP="001B642F">
      <w:pPr>
        <w:spacing w:after="0" w:line="480" w:lineRule="auto"/>
        <w:ind w:left="285"/>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1992  Gender</w:t>
      </w:r>
      <w:proofErr w:type="gramEnd"/>
      <w:r w:rsidRPr="00EA15E7">
        <w:rPr>
          <w:rFonts w:ascii="Times New Roman" w:eastAsia="Times New Roman" w:hAnsi="Times New Roman" w:cs="Times New Roman"/>
          <w:color w:val="000000"/>
          <w:sz w:val="24"/>
          <w:szCs w:val="24"/>
        </w:rPr>
        <w:t xml:space="preserve"> and Archaeological Knowledge. In </w:t>
      </w:r>
      <w:proofErr w:type="spellStart"/>
      <w:r w:rsidRPr="00EA15E7">
        <w:rPr>
          <w:rFonts w:ascii="Times New Roman" w:eastAsia="Times New Roman" w:hAnsi="Times New Roman" w:cs="Times New Roman"/>
          <w:i/>
          <w:color w:val="000000"/>
          <w:sz w:val="24"/>
          <w:szCs w:val="24"/>
        </w:rPr>
        <w:t>Metaarchaeology</w:t>
      </w:r>
      <w:proofErr w:type="spellEnd"/>
      <w:r w:rsidRPr="00EA15E7">
        <w:rPr>
          <w:rFonts w:ascii="Times New Roman" w:eastAsia="Times New Roman" w:hAnsi="Times New Roman" w:cs="Times New Roman"/>
          <w:i/>
          <w:color w:val="000000"/>
          <w:sz w:val="24"/>
          <w:szCs w:val="24"/>
        </w:rPr>
        <w:t>: Reflections by Archaeologists and Philosophers</w:t>
      </w:r>
      <w:r w:rsidRPr="00EA15E7">
        <w:rPr>
          <w:rFonts w:ascii="Times New Roman" w:eastAsia="Times New Roman" w:hAnsi="Times New Roman" w:cs="Times New Roman"/>
          <w:color w:val="000000"/>
          <w:sz w:val="24"/>
          <w:szCs w:val="24"/>
        </w:rPr>
        <w:t xml:space="preserve">, edited by Lester E. </w:t>
      </w:r>
      <w:proofErr w:type="spellStart"/>
      <w:r w:rsidRPr="00EA15E7">
        <w:rPr>
          <w:rFonts w:ascii="Times New Roman" w:eastAsia="Times New Roman" w:hAnsi="Times New Roman" w:cs="Times New Roman"/>
          <w:color w:val="000000"/>
          <w:sz w:val="24"/>
          <w:szCs w:val="24"/>
        </w:rPr>
        <w:t>Embree</w:t>
      </w:r>
      <w:proofErr w:type="spellEnd"/>
      <w:r w:rsidRPr="00EA15E7">
        <w:rPr>
          <w:rFonts w:ascii="Times New Roman" w:eastAsia="Times New Roman" w:hAnsi="Times New Roman" w:cs="Times New Roman"/>
          <w:color w:val="000000"/>
          <w:sz w:val="24"/>
          <w:szCs w:val="24"/>
        </w:rPr>
        <w:t xml:space="preserve">, pp. 195-225. Kluwer Academic Publishers, Boston.  </w:t>
      </w:r>
    </w:p>
    <w:p w:rsidR="006F4DA7" w:rsidRPr="00EA15E7" w:rsidRDefault="006F4DA7" w:rsidP="001B642F">
      <w:pPr>
        <w:spacing w:after="0" w:line="480" w:lineRule="auto"/>
        <w:contextualSpacing/>
        <w:rPr>
          <w:rFonts w:ascii="Times New Roman" w:eastAsia="Times New Roman" w:hAnsi="Times New Roman" w:cs="Times New Roman"/>
          <w:color w:val="000000"/>
          <w:sz w:val="24"/>
          <w:szCs w:val="24"/>
        </w:rPr>
      </w:pPr>
    </w:p>
    <w:p w:rsidR="006F4DA7" w:rsidRPr="00EA15E7" w:rsidRDefault="006F4DA7"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Hays-Gilpin, Kelley</w:t>
      </w:r>
    </w:p>
    <w:p w:rsidR="006F4DA7" w:rsidRPr="00EA15E7" w:rsidRDefault="006F4DA7" w:rsidP="001B642F">
      <w:pPr>
        <w:spacing w:after="0" w:line="480" w:lineRule="auto"/>
        <w:ind w:left="270"/>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2000  Feminist</w:t>
      </w:r>
      <w:proofErr w:type="gramEnd"/>
      <w:r w:rsidRPr="00EA15E7">
        <w:rPr>
          <w:rFonts w:ascii="Times New Roman" w:eastAsia="Times New Roman" w:hAnsi="Times New Roman" w:cs="Times New Roman"/>
          <w:color w:val="000000"/>
          <w:sz w:val="24"/>
          <w:szCs w:val="24"/>
        </w:rPr>
        <w:t xml:space="preserve"> Scholarship in Archaeology. </w:t>
      </w:r>
      <w:r w:rsidRPr="00EA15E7">
        <w:rPr>
          <w:rFonts w:ascii="Times New Roman" w:eastAsia="Times New Roman" w:hAnsi="Times New Roman" w:cs="Times New Roman"/>
          <w:i/>
          <w:color w:val="000000"/>
          <w:sz w:val="24"/>
          <w:szCs w:val="24"/>
        </w:rPr>
        <w:t xml:space="preserve">The ANNALS of the American Academy of Political and Social Science </w:t>
      </w:r>
      <w:r w:rsidRPr="00EA15E7">
        <w:rPr>
          <w:rFonts w:ascii="Times New Roman" w:eastAsia="Times New Roman" w:hAnsi="Times New Roman" w:cs="Times New Roman"/>
          <w:color w:val="000000"/>
          <w:sz w:val="24"/>
          <w:szCs w:val="24"/>
        </w:rPr>
        <w:t xml:space="preserve">571:89-106. </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Janetski, Joel, with Mark L. Bodily, Bradley A. Newbold, and David T. Yoder</w:t>
      </w:r>
    </w:p>
    <w:p w:rsidR="00714ED2" w:rsidRPr="00EA15E7" w:rsidRDefault="006E38FD" w:rsidP="001B642F">
      <w:pPr>
        <w:spacing w:after="0" w:line="480" w:lineRule="auto"/>
        <w:ind w:left="288" w:firstLine="12"/>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 xml:space="preserve">2012  </w:t>
      </w:r>
      <w:r w:rsidR="00714ED2" w:rsidRPr="00EA15E7">
        <w:rPr>
          <w:rFonts w:ascii="Times New Roman" w:eastAsia="Times New Roman" w:hAnsi="Times New Roman" w:cs="Times New Roman"/>
          <w:color w:val="000000"/>
          <w:sz w:val="24"/>
          <w:szCs w:val="24"/>
        </w:rPr>
        <w:t>The</w:t>
      </w:r>
      <w:proofErr w:type="gramEnd"/>
      <w:r w:rsidR="00714ED2" w:rsidRPr="00EA15E7">
        <w:rPr>
          <w:rFonts w:ascii="Times New Roman" w:eastAsia="Times New Roman" w:hAnsi="Times New Roman" w:cs="Times New Roman"/>
          <w:color w:val="000000"/>
          <w:sz w:val="24"/>
          <w:szCs w:val="24"/>
        </w:rPr>
        <w:t xml:space="preserve"> </w:t>
      </w:r>
      <w:proofErr w:type="spellStart"/>
      <w:r w:rsidR="00714ED2" w:rsidRPr="00EA15E7">
        <w:rPr>
          <w:rFonts w:ascii="Times New Roman" w:eastAsia="Times New Roman" w:hAnsi="Times New Roman" w:cs="Times New Roman"/>
          <w:color w:val="000000"/>
          <w:sz w:val="24"/>
          <w:szCs w:val="24"/>
        </w:rPr>
        <w:t>Paleoarchaic</w:t>
      </w:r>
      <w:proofErr w:type="spellEnd"/>
      <w:r w:rsidR="00714ED2" w:rsidRPr="00EA15E7">
        <w:rPr>
          <w:rFonts w:ascii="Times New Roman" w:eastAsia="Times New Roman" w:hAnsi="Times New Roman" w:cs="Times New Roman"/>
          <w:color w:val="000000"/>
          <w:sz w:val="24"/>
          <w:szCs w:val="24"/>
        </w:rPr>
        <w:t xml:space="preserve"> to Early Archaic Transition on the Colorado Plateau: The Archaeology </w:t>
      </w:r>
      <w:r w:rsidR="00453E45" w:rsidRPr="00EA15E7">
        <w:rPr>
          <w:rFonts w:ascii="Times New Roman" w:eastAsia="Times New Roman" w:hAnsi="Times New Roman" w:cs="Times New Roman"/>
          <w:color w:val="000000"/>
          <w:sz w:val="24"/>
          <w:szCs w:val="24"/>
        </w:rPr>
        <w:t xml:space="preserve">of </w:t>
      </w:r>
      <w:r w:rsidR="00714ED2" w:rsidRPr="00EA15E7">
        <w:rPr>
          <w:rFonts w:ascii="Times New Roman" w:eastAsia="Times New Roman" w:hAnsi="Times New Roman" w:cs="Times New Roman"/>
          <w:color w:val="000000"/>
          <w:sz w:val="24"/>
          <w:szCs w:val="24"/>
        </w:rPr>
        <w:t xml:space="preserve">North Creek Shelter. </w:t>
      </w:r>
      <w:r w:rsidR="00714ED2" w:rsidRPr="00EA15E7">
        <w:rPr>
          <w:rFonts w:ascii="Times New Roman" w:eastAsia="Times New Roman" w:hAnsi="Times New Roman" w:cs="Times New Roman"/>
          <w:i/>
          <w:iCs/>
          <w:color w:val="000000"/>
          <w:sz w:val="24"/>
          <w:szCs w:val="24"/>
        </w:rPr>
        <w:t xml:space="preserve">American Antiquity </w:t>
      </w:r>
      <w:r w:rsidR="00453E45" w:rsidRPr="00EA15E7">
        <w:rPr>
          <w:rFonts w:ascii="Times New Roman" w:eastAsia="Times New Roman" w:hAnsi="Times New Roman" w:cs="Times New Roman"/>
          <w:color w:val="000000"/>
          <w:sz w:val="24"/>
          <w:szCs w:val="24"/>
        </w:rPr>
        <w:t>77(1):125-15</w:t>
      </w:r>
      <w:r w:rsidR="00714ED2" w:rsidRPr="00EA15E7">
        <w:rPr>
          <w:rFonts w:ascii="Times New Roman" w:eastAsia="Times New Roman" w:hAnsi="Times New Roman" w:cs="Times New Roman"/>
          <w:color w:val="000000"/>
          <w:sz w:val="24"/>
          <w:szCs w:val="24"/>
        </w:rPr>
        <w:t xml:space="preserve">9. </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roofErr w:type="spellStart"/>
      <w:r w:rsidRPr="00EA15E7">
        <w:rPr>
          <w:rFonts w:ascii="Times New Roman" w:eastAsia="Times New Roman" w:hAnsi="Times New Roman" w:cs="Times New Roman"/>
          <w:color w:val="000000"/>
          <w:sz w:val="24"/>
          <w:szCs w:val="24"/>
        </w:rPr>
        <w:t>Jockers</w:t>
      </w:r>
      <w:proofErr w:type="spellEnd"/>
      <w:r w:rsidRPr="00EA15E7">
        <w:rPr>
          <w:rFonts w:ascii="Times New Roman" w:eastAsia="Times New Roman" w:hAnsi="Times New Roman" w:cs="Times New Roman"/>
          <w:color w:val="000000"/>
          <w:sz w:val="24"/>
          <w:szCs w:val="24"/>
        </w:rPr>
        <w:t>, Matthew L.</w:t>
      </w:r>
    </w:p>
    <w:p w:rsidR="00714ED2" w:rsidRPr="00EA15E7" w:rsidRDefault="00714ED2" w:rsidP="001B642F">
      <w:pPr>
        <w:spacing w:after="0" w:line="480" w:lineRule="auto"/>
        <w:ind w:left="285"/>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 xml:space="preserve">2013  </w:t>
      </w:r>
      <w:r w:rsidRPr="00EA15E7">
        <w:rPr>
          <w:rFonts w:ascii="Times New Roman" w:eastAsia="Times New Roman" w:hAnsi="Times New Roman" w:cs="Times New Roman"/>
          <w:i/>
          <w:color w:val="000000"/>
          <w:sz w:val="24"/>
          <w:szCs w:val="24"/>
        </w:rPr>
        <w:t>Macroanalysis</w:t>
      </w:r>
      <w:proofErr w:type="gramEnd"/>
      <w:r w:rsidRPr="00EA15E7">
        <w:rPr>
          <w:rFonts w:ascii="Times New Roman" w:eastAsia="Times New Roman" w:hAnsi="Times New Roman" w:cs="Times New Roman"/>
          <w:i/>
          <w:color w:val="000000"/>
          <w:sz w:val="24"/>
          <w:szCs w:val="24"/>
        </w:rPr>
        <w:t xml:space="preserve">: Digital Methods &amp; Literary History. </w:t>
      </w:r>
      <w:r w:rsidRPr="00EA15E7">
        <w:rPr>
          <w:rFonts w:ascii="Times New Roman" w:eastAsia="Times New Roman" w:hAnsi="Times New Roman" w:cs="Times New Roman"/>
          <w:color w:val="000000"/>
          <w:sz w:val="24"/>
          <w:szCs w:val="24"/>
        </w:rPr>
        <w:t xml:space="preserve">University of Illinois Press, Chicago. </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Kelly, Robert L.</w:t>
      </w:r>
    </w:p>
    <w:p w:rsidR="00714ED2" w:rsidRPr="00EA15E7" w:rsidRDefault="00714ED2" w:rsidP="001B642F">
      <w:pPr>
        <w:spacing w:after="0" w:line="480" w:lineRule="auto"/>
        <w:ind w:firstLine="288"/>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1997  Late</w:t>
      </w:r>
      <w:proofErr w:type="gramEnd"/>
      <w:r w:rsidRPr="00EA15E7">
        <w:rPr>
          <w:rFonts w:ascii="Times New Roman" w:eastAsia="Times New Roman" w:hAnsi="Times New Roman" w:cs="Times New Roman"/>
          <w:color w:val="000000"/>
          <w:sz w:val="24"/>
          <w:szCs w:val="24"/>
        </w:rPr>
        <w:t xml:space="preserve"> Holocene Great Basin Prehistory. </w:t>
      </w:r>
      <w:r w:rsidRPr="00EA15E7">
        <w:rPr>
          <w:rFonts w:ascii="Times New Roman" w:eastAsia="Times New Roman" w:hAnsi="Times New Roman" w:cs="Times New Roman"/>
          <w:i/>
          <w:color w:val="000000"/>
          <w:sz w:val="24"/>
          <w:szCs w:val="24"/>
        </w:rPr>
        <w:t>Journal of World Prehistory</w:t>
      </w:r>
      <w:r w:rsidRPr="00EA15E7">
        <w:rPr>
          <w:rFonts w:ascii="Times New Roman" w:eastAsia="Times New Roman" w:hAnsi="Times New Roman" w:cs="Times New Roman"/>
          <w:color w:val="000000"/>
          <w:sz w:val="24"/>
          <w:szCs w:val="24"/>
        </w:rPr>
        <w:t xml:space="preserve"> 11(1):1-49. </w:t>
      </w:r>
    </w:p>
    <w:p w:rsidR="00714ED2" w:rsidRPr="00EA15E7" w:rsidRDefault="00714ED2" w:rsidP="001B642F">
      <w:pPr>
        <w:spacing w:after="0" w:line="480" w:lineRule="auto"/>
        <w:ind w:firstLine="288"/>
        <w:contextualSpacing/>
        <w:rPr>
          <w:rFonts w:ascii="Times New Roman" w:eastAsia="Times New Roman" w:hAnsi="Times New Roman" w:cs="Times New Roman"/>
          <w:color w:val="000000"/>
          <w:sz w:val="24"/>
          <w:szCs w:val="24"/>
        </w:rPr>
      </w:pPr>
    </w:p>
    <w:p w:rsidR="005636F0" w:rsidRPr="00EA15E7" w:rsidRDefault="005636F0"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Marwick, Ben</w:t>
      </w:r>
    </w:p>
    <w:p w:rsidR="005636F0" w:rsidRPr="00EA15E7" w:rsidRDefault="005636F0" w:rsidP="001B642F">
      <w:pPr>
        <w:spacing w:after="0" w:line="480" w:lineRule="auto"/>
        <w:ind w:left="270"/>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lastRenderedPageBreak/>
        <w:t xml:space="preserve">2014  </w:t>
      </w:r>
      <w:proofErr w:type="spellStart"/>
      <w:r w:rsidRPr="00EA15E7">
        <w:rPr>
          <w:rFonts w:ascii="Times New Roman" w:eastAsia="Times New Roman" w:hAnsi="Times New Roman" w:cs="Times New Roman"/>
          <w:color w:val="000000"/>
          <w:sz w:val="24"/>
          <w:szCs w:val="24"/>
        </w:rPr>
        <w:t>JSTORr</w:t>
      </w:r>
      <w:proofErr w:type="spellEnd"/>
      <w:proofErr w:type="gramEnd"/>
      <w:r w:rsidRPr="00EA15E7">
        <w:rPr>
          <w:rFonts w:ascii="Times New Roman" w:eastAsia="Times New Roman" w:hAnsi="Times New Roman" w:cs="Times New Roman"/>
          <w:color w:val="000000"/>
          <w:sz w:val="24"/>
          <w:szCs w:val="24"/>
        </w:rPr>
        <w:t>: Simple Text Mining of Journal Articles from JSTOR’s Data for Research Service</w:t>
      </w:r>
      <w:r w:rsidR="00176B07" w:rsidRPr="00EA15E7">
        <w:rPr>
          <w:rFonts w:ascii="Times New Roman" w:eastAsia="Times New Roman" w:hAnsi="Times New Roman" w:cs="Times New Roman"/>
          <w:color w:val="000000"/>
          <w:sz w:val="24"/>
          <w:szCs w:val="24"/>
        </w:rPr>
        <w:t xml:space="preserve">. Electronic document, </w:t>
      </w:r>
      <w:r w:rsidR="009A4195" w:rsidRPr="00EA15E7">
        <w:rPr>
          <w:rFonts w:ascii="Times New Roman" w:eastAsia="Times New Roman" w:hAnsi="Times New Roman" w:cs="Times New Roman"/>
          <w:color w:val="000000"/>
          <w:sz w:val="24"/>
          <w:szCs w:val="24"/>
        </w:rPr>
        <w:t>http://dx.doi.org/10.6084/m9.figshare.1029396</w:t>
      </w:r>
      <w:r w:rsidR="00176B07" w:rsidRPr="00EA15E7">
        <w:rPr>
          <w:rFonts w:ascii="Times New Roman" w:eastAsia="Times New Roman" w:hAnsi="Times New Roman" w:cs="Times New Roman"/>
          <w:color w:val="000000"/>
          <w:sz w:val="24"/>
          <w:szCs w:val="24"/>
        </w:rPr>
        <w:t xml:space="preserve">, accessed January 5, 2015. </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Moore, Jenny</w:t>
      </w:r>
    </w:p>
    <w:p w:rsidR="00714ED2" w:rsidRDefault="00714ED2" w:rsidP="001B642F">
      <w:pPr>
        <w:spacing w:after="0" w:line="480" w:lineRule="auto"/>
        <w:ind w:left="285"/>
        <w:contextualSpacing/>
        <w:rPr>
          <w:ins w:id="3" w:author="Ben Marwick" w:date="2015-01-15T00:14:00Z"/>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1997  Conclusion</w:t>
      </w:r>
      <w:proofErr w:type="gramEnd"/>
      <w:r w:rsidRPr="00EA15E7">
        <w:rPr>
          <w:rFonts w:ascii="Times New Roman" w:eastAsia="Times New Roman" w:hAnsi="Times New Roman" w:cs="Times New Roman"/>
          <w:color w:val="000000"/>
          <w:sz w:val="24"/>
          <w:szCs w:val="24"/>
        </w:rPr>
        <w:t xml:space="preserve">: The Visibility of the Invisible. In </w:t>
      </w:r>
      <w:r w:rsidRPr="00EA15E7">
        <w:rPr>
          <w:rFonts w:ascii="Times New Roman" w:eastAsia="Times New Roman" w:hAnsi="Times New Roman" w:cs="Times New Roman"/>
          <w:i/>
          <w:color w:val="000000"/>
          <w:sz w:val="24"/>
          <w:szCs w:val="24"/>
        </w:rPr>
        <w:t>Invisible People and Processes: Writing Gender and Childhood into European Archaeology</w:t>
      </w:r>
      <w:r w:rsidRPr="00EA15E7">
        <w:rPr>
          <w:rFonts w:ascii="Times New Roman" w:eastAsia="Times New Roman" w:hAnsi="Times New Roman" w:cs="Times New Roman"/>
          <w:color w:val="000000"/>
          <w:sz w:val="24"/>
          <w:szCs w:val="24"/>
        </w:rPr>
        <w:t>, edited by Jenny Moore and Eleanor Scott, pp. 251-257. Leicester University Press, London.</w:t>
      </w:r>
    </w:p>
    <w:p w:rsidR="00B359E8" w:rsidRDefault="00B359E8" w:rsidP="00B359E8">
      <w:pPr>
        <w:spacing w:after="0" w:line="480" w:lineRule="auto"/>
        <w:contextualSpacing/>
        <w:rPr>
          <w:ins w:id="4" w:author="Ben Marwick" w:date="2015-01-15T00:14:00Z"/>
          <w:rFonts w:ascii="Times New Roman" w:eastAsia="Times New Roman" w:hAnsi="Times New Roman" w:cs="Times New Roman"/>
          <w:color w:val="000000"/>
          <w:sz w:val="24"/>
          <w:szCs w:val="24"/>
        </w:rPr>
        <w:pPrChange w:id="5" w:author="Ben Marwick" w:date="2015-01-15T00:14:00Z">
          <w:pPr>
            <w:spacing w:after="0" w:line="480" w:lineRule="auto"/>
            <w:ind w:left="285"/>
            <w:contextualSpacing/>
          </w:pPr>
        </w:pPrChange>
      </w:pPr>
    </w:p>
    <w:p w:rsidR="00B359E8" w:rsidRPr="00B359E8" w:rsidRDefault="00B359E8" w:rsidP="00B359E8">
      <w:pPr>
        <w:spacing w:after="0" w:line="480" w:lineRule="auto"/>
        <w:ind w:left="284" w:hanging="284"/>
        <w:contextualSpacing/>
        <w:rPr>
          <w:ins w:id="6" w:author="Ben Marwick" w:date="2015-01-15T00:14:00Z"/>
          <w:rFonts w:ascii="Times New Roman" w:eastAsia="Times New Roman" w:hAnsi="Times New Roman" w:cs="Times New Roman"/>
          <w:color w:val="000000"/>
          <w:sz w:val="24"/>
          <w:szCs w:val="24"/>
        </w:rPr>
      </w:pPr>
      <w:ins w:id="7" w:author="Ben Marwick" w:date="2015-01-15T00:14:00Z">
        <w:r w:rsidRPr="00B359E8">
          <w:rPr>
            <w:rFonts w:ascii="Times New Roman" w:eastAsia="Times New Roman" w:hAnsi="Times New Roman" w:cs="Times New Roman"/>
            <w:color w:val="000000"/>
            <w:sz w:val="24"/>
            <w:szCs w:val="24"/>
          </w:rPr>
          <w:t xml:space="preserve">R Core Team </w:t>
        </w:r>
      </w:ins>
    </w:p>
    <w:p w:rsidR="00B359E8" w:rsidRPr="00EA15E7" w:rsidRDefault="00B359E8" w:rsidP="00B359E8">
      <w:pPr>
        <w:spacing w:after="0" w:line="480" w:lineRule="auto"/>
        <w:ind w:left="284"/>
        <w:contextualSpacing/>
        <w:rPr>
          <w:rFonts w:ascii="Times New Roman" w:eastAsia="Times New Roman" w:hAnsi="Times New Roman" w:cs="Times New Roman"/>
          <w:color w:val="000000"/>
          <w:sz w:val="24"/>
          <w:szCs w:val="24"/>
        </w:rPr>
        <w:pPrChange w:id="8" w:author="Ben Marwick" w:date="2015-01-15T00:14:00Z">
          <w:pPr>
            <w:spacing w:after="0" w:line="480" w:lineRule="auto"/>
            <w:ind w:left="285"/>
            <w:contextualSpacing/>
          </w:pPr>
        </w:pPrChange>
      </w:pPr>
      <w:proofErr w:type="gramStart"/>
      <w:ins w:id="9" w:author="Ben Marwick" w:date="2015-01-15T00:14:00Z">
        <w:r w:rsidRPr="00B359E8">
          <w:rPr>
            <w:rFonts w:ascii="Times New Roman" w:eastAsia="Times New Roman" w:hAnsi="Times New Roman" w:cs="Times New Roman"/>
            <w:color w:val="000000"/>
            <w:sz w:val="24"/>
            <w:szCs w:val="24"/>
          </w:rPr>
          <w:t>2014  R</w:t>
        </w:r>
        <w:proofErr w:type="gramEnd"/>
        <w:r w:rsidRPr="00B359E8">
          <w:rPr>
            <w:rFonts w:ascii="Times New Roman" w:eastAsia="Times New Roman" w:hAnsi="Times New Roman" w:cs="Times New Roman"/>
            <w:color w:val="000000"/>
            <w:sz w:val="24"/>
            <w:szCs w:val="24"/>
          </w:rPr>
          <w:t xml:space="preserve">: A language and environment for statistical computing. </w:t>
        </w:r>
        <w:proofErr w:type="gramStart"/>
        <w:r w:rsidRPr="00B359E8">
          <w:rPr>
            <w:rFonts w:ascii="Times New Roman" w:eastAsia="Times New Roman" w:hAnsi="Times New Roman" w:cs="Times New Roman"/>
            <w:color w:val="000000"/>
            <w:sz w:val="24"/>
            <w:szCs w:val="24"/>
          </w:rPr>
          <w:t>R Foundation for Statistical Computing, Vienna, Austria.</w:t>
        </w:r>
        <w:proofErr w:type="gramEnd"/>
        <w:r w:rsidRPr="00B359E8">
          <w:rPr>
            <w:rFonts w:ascii="Times New Roman" w:eastAsia="Times New Roman" w:hAnsi="Times New Roman" w:cs="Times New Roman"/>
            <w:color w:val="000000"/>
            <w:sz w:val="24"/>
            <w:szCs w:val="24"/>
          </w:rPr>
          <w:t xml:space="preserve"> </w:t>
        </w:r>
        <w:proofErr w:type="gramStart"/>
        <w:r w:rsidRPr="00B359E8">
          <w:rPr>
            <w:rFonts w:ascii="Times New Roman" w:eastAsia="Times New Roman" w:hAnsi="Times New Roman" w:cs="Times New Roman"/>
            <w:color w:val="000000"/>
            <w:sz w:val="24"/>
            <w:szCs w:val="24"/>
          </w:rPr>
          <w:t>ISBN 3-900051-07-0 URL http://www.R-project.org/.</w:t>
        </w:r>
      </w:ins>
      <w:proofErr w:type="gramEnd"/>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roofErr w:type="spellStart"/>
      <w:r w:rsidRPr="00EA15E7">
        <w:rPr>
          <w:rFonts w:ascii="Times New Roman" w:eastAsia="Times New Roman" w:hAnsi="Times New Roman" w:cs="Times New Roman"/>
          <w:color w:val="000000"/>
          <w:sz w:val="24"/>
          <w:szCs w:val="24"/>
        </w:rPr>
        <w:t>Sørensen</w:t>
      </w:r>
      <w:proofErr w:type="spellEnd"/>
      <w:r w:rsidRPr="00EA15E7">
        <w:rPr>
          <w:rFonts w:ascii="Times New Roman" w:eastAsia="Times New Roman" w:hAnsi="Times New Roman" w:cs="Times New Roman"/>
          <w:color w:val="000000"/>
          <w:sz w:val="24"/>
          <w:szCs w:val="24"/>
        </w:rPr>
        <w:t xml:space="preserve">, Marie Louise </w:t>
      </w:r>
      <w:proofErr w:type="spellStart"/>
      <w:r w:rsidRPr="00EA15E7">
        <w:rPr>
          <w:rFonts w:ascii="Times New Roman" w:eastAsia="Times New Roman" w:hAnsi="Times New Roman" w:cs="Times New Roman"/>
          <w:color w:val="000000"/>
          <w:sz w:val="24"/>
          <w:szCs w:val="24"/>
        </w:rPr>
        <w:t>Stig</w:t>
      </w:r>
      <w:proofErr w:type="spellEnd"/>
    </w:p>
    <w:p w:rsidR="00714ED2" w:rsidRPr="00EA15E7" w:rsidRDefault="00714ED2" w:rsidP="001B642F">
      <w:pPr>
        <w:spacing w:after="0" w:line="480" w:lineRule="auto"/>
        <w:ind w:firstLine="270"/>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 xml:space="preserve">2000  </w:t>
      </w:r>
      <w:r w:rsidRPr="00EA15E7">
        <w:rPr>
          <w:rFonts w:ascii="Times New Roman" w:eastAsia="Times New Roman" w:hAnsi="Times New Roman" w:cs="Times New Roman"/>
          <w:i/>
          <w:color w:val="000000"/>
          <w:sz w:val="24"/>
          <w:szCs w:val="24"/>
        </w:rPr>
        <w:t>Gender</w:t>
      </w:r>
      <w:proofErr w:type="gramEnd"/>
      <w:r w:rsidRPr="00EA15E7">
        <w:rPr>
          <w:rFonts w:ascii="Times New Roman" w:eastAsia="Times New Roman" w:hAnsi="Times New Roman" w:cs="Times New Roman"/>
          <w:i/>
          <w:color w:val="000000"/>
          <w:sz w:val="24"/>
          <w:szCs w:val="24"/>
        </w:rPr>
        <w:t xml:space="preserve"> Archaeology. </w:t>
      </w:r>
      <w:r w:rsidRPr="00EA15E7">
        <w:rPr>
          <w:rFonts w:ascii="Times New Roman" w:eastAsia="Times New Roman" w:hAnsi="Times New Roman" w:cs="Times New Roman"/>
          <w:color w:val="000000"/>
          <w:sz w:val="24"/>
          <w:szCs w:val="24"/>
        </w:rPr>
        <w:t>Polity Press, Cambridge.</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Stahl, Ann Brower</w:t>
      </w:r>
    </w:p>
    <w:p w:rsidR="00714ED2" w:rsidRPr="00EA15E7" w:rsidRDefault="00714ED2" w:rsidP="001B642F">
      <w:pPr>
        <w:spacing w:after="0" w:line="480" w:lineRule="auto"/>
        <w:ind w:left="300"/>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1993  Concepts</w:t>
      </w:r>
      <w:proofErr w:type="gramEnd"/>
      <w:r w:rsidRPr="00EA15E7">
        <w:rPr>
          <w:rFonts w:ascii="Times New Roman" w:eastAsia="Times New Roman" w:hAnsi="Times New Roman" w:cs="Times New Roman"/>
          <w:color w:val="000000"/>
          <w:sz w:val="24"/>
          <w:szCs w:val="24"/>
        </w:rPr>
        <w:t xml:space="preserve"> of Time and Approaches to Analogical Reasoning in Historical Perspective. </w:t>
      </w:r>
      <w:r w:rsidRPr="00EA15E7">
        <w:rPr>
          <w:rFonts w:ascii="Times New Roman" w:eastAsia="Times New Roman" w:hAnsi="Times New Roman" w:cs="Times New Roman"/>
          <w:i/>
          <w:color w:val="000000"/>
          <w:sz w:val="24"/>
          <w:szCs w:val="24"/>
        </w:rPr>
        <w:t>American Antiquity</w:t>
      </w:r>
      <w:r w:rsidRPr="00EA15E7">
        <w:rPr>
          <w:rFonts w:ascii="Times New Roman" w:eastAsia="Times New Roman" w:hAnsi="Times New Roman" w:cs="Times New Roman"/>
          <w:color w:val="000000"/>
          <w:sz w:val="24"/>
          <w:szCs w:val="24"/>
        </w:rPr>
        <w:t xml:space="preserve"> 58(2):235-260.</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Stockett, Miranda K.</w:t>
      </w:r>
    </w:p>
    <w:p w:rsidR="00714ED2" w:rsidRPr="00EA15E7" w:rsidRDefault="00714ED2" w:rsidP="00EA15E7">
      <w:pPr>
        <w:spacing w:after="0" w:line="480" w:lineRule="auto"/>
        <w:ind w:left="720" w:hanging="420"/>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2005  On</w:t>
      </w:r>
      <w:proofErr w:type="gramEnd"/>
      <w:r w:rsidRPr="00EA15E7">
        <w:rPr>
          <w:rFonts w:ascii="Times New Roman" w:eastAsia="Times New Roman" w:hAnsi="Times New Roman" w:cs="Times New Roman"/>
          <w:color w:val="000000"/>
          <w:sz w:val="24"/>
          <w:szCs w:val="24"/>
        </w:rPr>
        <w:t xml:space="preserve"> the Importance of Difference: Re-Envisioning Sex and Gender in Ancient Mesoamerica. </w:t>
      </w:r>
      <w:r w:rsidRPr="00EA15E7">
        <w:rPr>
          <w:rFonts w:ascii="Times New Roman" w:eastAsia="Times New Roman" w:hAnsi="Times New Roman" w:cs="Times New Roman"/>
          <w:i/>
          <w:color w:val="000000"/>
          <w:sz w:val="24"/>
          <w:szCs w:val="24"/>
        </w:rPr>
        <w:t>World Archaeology</w:t>
      </w:r>
      <w:r w:rsidRPr="00EA15E7">
        <w:rPr>
          <w:rFonts w:ascii="Times New Roman" w:eastAsia="Times New Roman" w:hAnsi="Times New Roman" w:cs="Times New Roman"/>
          <w:color w:val="000000"/>
          <w:sz w:val="24"/>
          <w:szCs w:val="24"/>
        </w:rPr>
        <w:t xml:space="preserve"> 37(4):566-578.</w:t>
      </w:r>
    </w:p>
    <w:p w:rsidR="005636F0" w:rsidRPr="00EA15E7" w:rsidRDefault="005636F0" w:rsidP="001B642F">
      <w:pPr>
        <w:spacing w:after="0" w:line="480" w:lineRule="auto"/>
        <w:contextualSpacing/>
        <w:rPr>
          <w:rFonts w:ascii="Times New Roman" w:eastAsia="Times New Roman" w:hAnsi="Times New Roman" w:cs="Times New Roman"/>
          <w:color w:val="000000"/>
          <w:sz w:val="24"/>
          <w:szCs w:val="24"/>
        </w:rPr>
      </w:pPr>
    </w:p>
    <w:p w:rsidR="005636F0" w:rsidRPr="00EA15E7" w:rsidRDefault="005636F0" w:rsidP="001B642F">
      <w:pPr>
        <w:spacing w:after="0" w:line="480" w:lineRule="auto"/>
        <w:contextualSpacing/>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t>Trigger, Bruce G.</w:t>
      </w:r>
    </w:p>
    <w:p w:rsidR="005636F0" w:rsidRPr="00EA15E7" w:rsidRDefault="005636F0" w:rsidP="001B642F">
      <w:pPr>
        <w:spacing w:after="0" w:line="480" w:lineRule="auto"/>
        <w:ind w:left="720" w:hanging="450"/>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 xml:space="preserve">2006  </w:t>
      </w:r>
      <w:r w:rsidRPr="00EA15E7">
        <w:rPr>
          <w:rFonts w:ascii="Times New Roman" w:eastAsia="Times New Roman" w:hAnsi="Times New Roman" w:cs="Times New Roman"/>
          <w:i/>
          <w:color w:val="000000"/>
          <w:sz w:val="24"/>
          <w:szCs w:val="24"/>
        </w:rPr>
        <w:t>A</w:t>
      </w:r>
      <w:proofErr w:type="gramEnd"/>
      <w:r w:rsidRPr="00EA15E7">
        <w:rPr>
          <w:rFonts w:ascii="Times New Roman" w:eastAsia="Times New Roman" w:hAnsi="Times New Roman" w:cs="Times New Roman"/>
          <w:i/>
          <w:color w:val="000000"/>
          <w:sz w:val="24"/>
          <w:szCs w:val="24"/>
        </w:rPr>
        <w:t xml:space="preserve"> History of Archaeological Thought</w:t>
      </w:r>
      <w:r w:rsidRPr="00EA15E7">
        <w:rPr>
          <w:rFonts w:ascii="Times New Roman" w:eastAsia="Times New Roman" w:hAnsi="Times New Roman" w:cs="Times New Roman"/>
          <w:color w:val="000000"/>
          <w:sz w:val="24"/>
          <w:szCs w:val="24"/>
        </w:rPr>
        <w:t xml:space="preserve">. 2nd ed. Cambridge University Press, Cambridge. </w:t>
      </w:r>
    </w:p>
    <w:p w:rsidR="00714ED2" w:rsidRPr="00EA15E7"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sz w:val="24"/>
          <w:szCs w:val="24"/>
        </w:rPr>
        <w:t xml:space="preserve">Wilkie, Laurie A., and Katherine </w:t>
      </w:r>
      <w:proofErr w:type="spellStart"/>
      <w:r w:rsidRPr="00EA15E7">
        <w:rPr>
          <w:rFonts w:ascii="Times New Roman" w:eastAsia="Times New Roman" w:hAnsi="Times New Roman" w:cs="Times New Roman"/>
          <w:sz w:val="24"/>
          <w:szCs w:val="24"/>
        </w:rPr>
        <w:t>Howlett</w:t>
      </w:r>
      <w:proofErr w:type="spellEnd"/>
      <w:r w:rsidRPr="00EA15E7">
        <w:rPr>
          <w:rFonts w:ascii="Times New Roman" w:eastAsia="Times New Roman" w:hAnsi="Times New Roman" w:cs="Times New Roman"/>
          <w:sz w:val="24"/>
          <w:szCs w:val="24"/>
        </w:rPr>
        <w:t xml:space="preserve"> Hayes</w:t>
      </w:r>
    </w:p>
    <w:p w:rsidR="00714ED2" w:rsidRPr="00EA15E7" w:rsidRDefault="00714ED2" w:rsidP="001B642F">
      <w:pPr>
        <w:spacing w:after="0" w:line="480" w:lineRule="auto"/>
        <w:ind w:left="300"/>
        <w:contextualSpacing/>
        <w:rPr>
          <w:rFonts w:ascii="Times New Roman" w:eastAsia="Times New Roman" w:hAnsi="Times New Roman" w:cs="Times New Roman"/>
          <w:sz w:val="24"/>
          <w:szCs w:val="24"/>
        </w:rPr>
      </w:pPr>
      <w:proofErr w:type="gramStart"/>
      <w:r w:rsidRPr="00EA15E7">
        <w:rPr>
          <w:rFonts w:ascii="Times New Roman" w:eastAsia="Times New Roman" w:hAnsi="Times New Roman" w:cs="Times New Roman"/>
          <w:sz w:val="24"/>
          <w:szCs w:val="24"/>
        </w:rPr>
        <w:t>2006  Engendered</w:t>
      </w:r>
      <w:proofErr w:type="gramEnd"/>
      <w:r w:rsidRPr="00EA15E7">
        <w:rPr>
          <w:rFonts w:ascii="Times New Roman" w:eastAsia="Times New Roman" w:hAnsi="Times New Roman" w:cs="Times New Roman"/>
          <w:sz w:val="24"/>
          <w:szCs w:val="24"/>
        </w:rPr>
        <w:t xml:space="preserve"> and Feminist Archaeologies of the Recent and Documented Pasts. </w:t>
      </w:r>
      <w:r w:rsidRPr="00EA15E7">
        <w:rPr>
          <w:rFonts w:ascii="Times New Roman" w:eastAsia="Times New Roman" w:hAnsi="Times New Roman" w:cs="Times New Roman"/>
          <w:i/>
          <w:sz w:val="24"/>
          <w:szCs w:val="24"/>
        </w:rPr>
        <w:t xml:space="preserve">Journal of Archaeological Research </w:t>
      </w:r>
      <w:r w:rsidRPr="00EA15E7">
        <w:rPr>
          <w:rFonts w:ascii="Times New Roman" w:eastAsia="Times New Roman" w:hAnsi="Times New Roman" w:cs="Times New Roman"/>
          <w:sz w:val="24"/>
          <w:szCs w:val="24"/>
        </w:rPr>
        <w:t>14(3):243-264.</w:t>
      </w:r>
    </w:p>
    <w:p w:rsidR="00714ED2" w:rsidRPr="00EA15E7" w:rsidRDefault="00714ED2" w:rsidP="001B642F">
      <w:pPr>
        <w:spacing w:after="0" w:line="480" w:lineRule="auto"/>
        <w:contextualSpacing/>
        <w:rPr>
          <w:rFonts w:ascii="Times New Roman" w:eastAsia="Times New Roman" w:hAnsi="Times New Roman" w:cs="Times New Roman"/>
          <w:sz w:val="24"/>
          <w:szCs w:val="24"/>
        </w:rPr>
      </w:pPr>
    </w:p>
    <w:p w:rsidR="00714ED2" w:rsidRPr="00EA15E7" w:rsidRDefault="00714ED2" w:rsidP="001B642F">
      <w:pPr>
        <w:spacing w:after="0" w:line="480" w:lineRule="auto"/>
        <w:contextualSpacing/>
        <w:rPr>
          <w:rFonts w:ascii="Times New Roman" w:eastAsia="Times New Roman" w:hAnsi="Times New Roman" w:cs="Times New Roman"/>
          <w:sz w:val="24"/>
          <w:szCs w:val="24"/>
        </w:rPr>
      </w:pPr>
      <w:r w:rsidRPr="00EA15E7">
        <w:rPr>
          <w:rFonts w:ascii="Times New Roman" w:eastAsia="Times New Roman" w:hAnsi="Times New Roman" w:cs="Times New Roman"/>
          <w:color w:val="000000"/>
          <w:sz w:val="24"/>
          <w:szCs w:val="24"/>
        </w:rPr>
        <w:t>Wylie, Alison</w:t>
      </w:r>
    </w:p>
    <w:p w:rsidR="00714ED2" w:rsidRPr="00EA15E7" w:rsidRDefault="00714ED2" w:rsidP="001B642F">
      <w:pPr>
        <w:spacing w:after="0" w:line="480" w:lineRule="auto"/>
        <w:ind w:left="288"/>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1991  Gender</w:t>
      </w:r>
      <w:proofErr w:type="gramEnd"/>
      <w:r w:rsidRPr="00EA15E7">
        <w:rPr>
          <w:rFonts w:ascii="Times New Roman" w:eastAsia="Times New Roman" w:hAnsi="Times New Roman" w:cs="Times New Roman"/>
          <w:color w:val="000000"/>
          <w:sz w:val="24"/>
          <w:szCs w:val="24"/>
        </w:rPr>
        <w:t xml:space="preserve"> Theory and the Archaeological Record: Why is there no Archaeology of Gender? In </w:t>
      </w:r>
      <w:r w:rsidRPr="00EA15E7">
        <w:rPr>
          <w:rFonts w:ascii="Times New Roman" w:eastAsia="Times New Roman" w:hAnsi="Times New Roman" w:cs="Times New Roman"/>
          <w:i/>
          <w:color w:val="000000"/>
          <w:sz w:val="24"/>
          <w:szCs w:val="24"/>
        </w:rPr>
        <w:t>Engendering Archaeology: Women in Prehistory</w:t>
      </w:r>
      <w:r w:rsidRPr="00EA15E7">
        <w:rPr>
          <w:rFonts w:ascii="Times New Roman" w:eastAsia="Times New Roman" w:hAnsi="Times New Roman" w:cs="Times New Roman"/>
          <w:color w:val="000000"/>
          <w:sz w:val="24"/>
          <w:szCs w:val="24"/>
        </w:rPr>
        <w:t xml:space="preserve">, edited by Joan M. </w:t>
      </w:r>
      <w:proofErr w:type="spellStart"/>
      <w:r w:rsidRPr="00EA15E7">
        <w:rPr>
          <w:rFonts w:ascii="Times New Roman" w:eastAsia="Times New Roman" w:hAnsi="Times New Roman" w:cs="Times New Roman"/>
          <w:color w:val="000000"/>
          <w:sz w:val="24"/>
          <w:szCs w:val="24"/>
        </w:rPr>
        <w:t>Gero</w:t>
      </w:r>
      <w:proofErr w:type="spellEnd"/>
      <w:r w:rsidRPr="00EA15E7">
        <w:rPr>
          <w:rFonts w:ascii="Times New Roman" w:eastAsia="Times New Roman" w:hAnsi="Times New Roman" w:cs="Times New Roman"/>
          <w:color w:val="000000"/>
          <w:sz w:val="24"/>
          <w:szCs w:val="24"/>
        </w:rPr>
        <w:t xml:space="preserve"> and Margaret W. Conkey, pp. 31-54. Blackwell, Oxford. </w:t>
      </w:r>
    </w:p>
    <w:p w:rsidR="00714ED2" w:rsidRPr="00EA15E7" w:rsidRDefault="00714ED2" w:rsidP="001B642F">
      <w:pPr>
        <w:spacing w:after="0" w:line="480" w:lineRule="auto"/>
        <w:ind w:left="288"/>
        <w:contextualSpacing/>
        <w:rPr>
          <w:rFonts w:ascii="Times New Roman" w:eastAsia="Times New Roman" w:hAnsi="Times New Roman" w:cs="Times New Roman"/>
          <w:color w:val="000000"/>
          <w:sz w:val="24"/>
          <w:szCs w:val="24"/>
        </w:rPr>
      </w:pPr>
    </w:p>
    <w:p w:rsidR="00714ED2" w:rsidRPr="00EA15E7" w:rsidRDefault="00714ED2" w:rsidP="001B642F">
      <w:pPr>
        <w:spacing w:after="0" w:line="480" w:lineRule="auto"/>
        <w:ind w:left="288"/>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1997  The</w:t>
      </w:r>
      <w:proofErr w:type="gramEnd"/>
      <w:r w:rsidRPr="00EA15E7">
        <w:rPr>
          <w:rFonts w:ascii="Times New Roman" w:eastAsia="Times New Roman" w:hAnsi="Times New Roman" w:cs="Times New Roman"/>
          <w:color w:val="000000"/>
          <w:sz w:val="24"/>
          <w:szCs w:val="24"/>
        </w:rPr>
        <w:t xml:space="preserve"> Engendering of Archaeology: Refiguring Feminist Science Studies. </w:t>
      </w:r>
      <w:r w:rsidRPr="00EA15E7">
        <w:rPr>
          <w:rFonts w:ascii="Times New Roman" w:eastAsia="Times New Roman" w:hAnsi="Times New Roman" w:cs="Times New Roman"/>
          <w:i/>
          <w:iCs/>
          <w:color w:val="000000"/>
          <w:sz w:val="24"/>
          <w:szCs w:val="24"/>
        </w:rPr>
        <w:t xml:space="preserve">OSIRIS </w:t>
      </w:r>
      <w:r w:rsidRPr="00EA15E7">
        <w:rPr>
          <w:rFonts w:ascii="Times New Roman" w:eastAsia="Times New Roman" w:hAnsi="Times New Roman" w:cs="Times New Roman"/>
          <w:color w:val="000000"/>
          <w:sz w:val="24"/>
          <w:szCs w:val="24"/>
        </w:rPr>
        <w:t>12:80-99.</w:t>
      </w:r>
    </w:p>
    <w:p w:rsidR="00714ED2" w:rsidRPr="00EA15E7" w:rsidRDefault="00714ED2" w:rsidP="001B642F">
      <w:pPr>
        <w:spacing w:after="0" w:line="480" w:lineRule="auto"/>
        <w:ind w:left="288"/>
        <w:contextualSpacing/>
        <w:rPr>
          <w:rFonts w:ascii="Times New Roman" w:eastAsia="Times New Roman" w:hAnsi="Times New Roman" w:cs="Times New Roman"/>
          <w:color w:val="000000"/>
          <w:sz w:val="24"/>
          <w:szCs w:val="24"/>
        </w:rPr>
      </w:pPr>
    </w:p>
    <w:p w:rsidR="004A1ED0" w:rsidRPr="00EA15E7" w:rsidRDefault="00714ED2" w:rsidP="001B642F">
      <w:pPr>
        <w:spacing w:after="0" w:line="480" w:lineRule="auto"/>
        <w:ind w:left="288"/>
        <w:contextualSpacing/>
        <w:rPr>
          <w:rFonts w:ascii="Times New Roman" w:eastAsia="Times New Roman" w:hAnsi="Times New Roman" w:cs="Times New Roman"/>
          <w:color w:val="000000"/>
          <w:sz w:val="24"/>
          <w:szCs w:val="24"/>
        </w:rPr>
      </w:pPr>
      <w:proofErr w:type="gramStart"/>
      <w:r w:rsidRPr="00EA15E7">
        <w:rPr>
          <w:rFonts w:ascii="Times New Roman" w:eastAsia="Times New Roman" w:hAnsi="Times New Roman" w:cs="Times New Roman"/>
          <w:color w:val="000000"/>
          <w:sz w:val="24"/>
          <w:szCs w:val="24"/>
        </w:rPr>
        <w:t>2007  Doing</w:t>
      </w:r>
      <w:proofErr w:type="gramEnd"/>
      <w:r w:rsidRPr="00EA15E7">
        <w:rPr>
          <w:rFonts w:ascii="Times New Roman" w:eastAsia="Times New Roman" w:hAnsi="Times New Roman" w:cs="Times New Roman"/>
          <w:color w:val="000000"/>
          <w:sz w:val="24"/>
          <w:szCs w:val="24"/>
        </w:rPr>
        <w:t xml:space="preserve"> Archaeology as a Feminist: Introduction. </w:t>
      </w:r>
      <w:r w:rsidRPr="00EA15E7">
        <w:rPr>
          <w:rFonts w:ascii="Times New Roman" w:eastAsia="Times New Roman" w:hAnsi="Times New Roman" w:cs="Times New Roman"/>
          <w:i/>
          <w:color w:val="000000"/>
          <w:sz w:val="24"/>
          <w:szCs w:val="24"/>
        </w:rPr>
        <w:t xml:space="preserve">Journal of Archaeological Method and Theory </w:t>
      </w:r>
      <w:r w:rsidRPr="00EA15E7">
        <w:rPr>
          <w:rFonts w:ascii="Times New Roman" w:eastAsia="Times New Roman" w:hAnsi="Times New Roman" w:cs="Times New Roman"/>
          <w:color w:val="000000"/>
          <w:sz w:val="24"/>
          <w:szCs w:val="24"/>
        </w:rPr>
        <w:t xml:space="preserve">14:209-216. </w:t>
      </w:r>
    </w:p>
    <w:p w:rsidR="00A0089E" w:rsidRPr="00EA15E7" w:rsidRDefault="00A0089E" w:rsidP="001B642F">
      <w:pPr>
        <w:widowControl w:val="0"/>
        <w:spacing w:after="0" w:line="480" w:lineRule="auto"/>
        <w:contextualSpacing/>
        <w:jc w:val="center"/>
        <w:rPr>
          <w:rFonts w:ascii="Times New Roman" w:eastAsia="Times New Roman" w:hAnsi="Times New Roman" w:cs="Times New Roman"/>
          <w:sz w:val="24"/>
          <w:szCs w:val="24"/>
        </w:rPr>
      </w:pPr>
    </w:p>
    <w:p w:rsidR="001B642F" w:rsidRPr="00EA15E7" w:rsidRDefault="001B642F">
      <w:pPr>
        <w:rPr>
          <w:rFonts w:ascii="Times New Roman" w:eastAsia="Times New Roman" w:hAnsi="Times New Roman" w:cs="Times New Roman"/>
          <w:color w:val="000000"/>
          <w:sz w:val="24"/>
          <w:szCs w:val="24"/>
        </w:rPr>
      </w:pPr>
      <w:r w:rsidRPr="00EA15E7">
        <w:rPr>
          <w:rFonts w:ascii="Times New Roman" w:eastAsia="Times New Roman" w:hAnsi="Times New Roman" w:cs="Times New Roman"/>
          <w:color w:val="000000"/>
          <w:sz w:val="24"/>
          <w:szCs w:val="24"/>
        </w:rPr>
        <w:br w:type="page"/>
      </w:r>
    </w:p>
    <w:p w:rsidR="001B642F" w:rsidRPr="00EA15E7" w:rsidDel="00B359E8" w:rsidRDefault="001B642F" w:rsidP="001B642F">
      <w:pPr>
        <w:widowControl w:val="0"/>
        <w:spacing w:after="0" w:line="480" w:lineRule="auto"/>
        <w:contextualSpacing/>
        <w:rPr>
          <w:del w:id="10" w:author="Ben Marwick" w:date="2015-01-15T00:14:00Z"/>
          <w:rFonts w:ascii="Times New Roman" w:eastAsia="Times New Roman" w:hAnsi="Times New Roman" w:cs="Times New Roman"/>
          <w:color w:val="000000"/>
          <w:sz w:val="24"/>
          <w:szCs w:val="24"/>
        </w:rPr>
        <w:sectPr w:rsidR="001B642F" w:rsidRPr="00EA15E7" w:rsidDel="00B359E8">
          <w:footerReference w:type="default" r:id="rId7"/>
          <w:pgSz w:w="12240" w:h="15840"/>
          <w:pgMar w:top="1440" w:right="1440" w:bottom="1440" w:left="1440" w:header="720" w:footer="720" w:gutter="0"/>
          <w:cols w:space="720"/>
          <w:docGrid w:linePitch="360"/>
        </w:sectPr>
      </w:pPr>
    </w:p>
    <w:p w:rsidR="00A0089E" w:rsidRPr="00EA15E7" w:rsidRDefault="00A0089E" w:rsidP="00B359E8">
      <w:pPr>
        <w:widowControl w:val="0"/>
        <w:spacing w:after="0" w:line="240" w:lineRule="auto"/>
        <w:contextualSpacing/>
        <w:rPr>
          <w:rFonts w:ascii="Times New Roman" w:eastAsia="Times New Roman" w:hAnsi="Times New Roman" w:cs="Times New Roman"/>
          <w:sz w:val="24"/>
          <w:szCs w:val="24"/>
        </w:rPr>
        <w:pPrChange w:id="11" w:author="Ben Marwick" w:date="2015-01-15T00:14:00Z">
          <w:pPr>
            <w:widowControl w:val="0"/>
            <w:spacing w:after="0" w:line="480" w:lineRule="auto"/>
            <w:contextualSpacing/>
          </w:pPr>
        </w:pPrChange>
      </w:pPr>
      <w:bookmarkStart w:id="12" w:name="_GoBack"/>
      <w:proofErr w:type="gramStart"/>
      <w:r w:rsidRPr="00EA15E7">
        <w:rPr>
          <w:rFonts w:ascii="Times New Roman" w:eastAsia="Times New Roman" w:hAnsi="Times New Roman" w:cs="Times New Roman"/>
          <w:color w:val="000000"/>
          <w:sz w:val="24"/>
          <w:szCs w:val="24"/>
        </w:rPr>
        <w:lastRenderedPageBreak/>
        <w:t>Figure 1</w:t>
      </w:r>
      <w:r w:rsidR="00542329" w:rsidRPr="00EA15E7">
        <w:rPr>
          <w:rFonts w:ascii="Times New Roman" w:eastAsia="Times New Roman" w:hAnsi="Times New Roman" w:cs="Times New Roman"/>
          <w:color w:val="000000"/>
          <w:sz w:val="24"/>
          <w:szCs w:val="24"/>
        </w:rPr>
        <w:t>.</w:t>
      </w:r>
      <w:proofErr w:type="gramEnd"/>
      <w:r w:rsidR="00542329" w:rsidRPr="00EA15E7">
        <w:rPr>
          <w:rFonts w:ascii="Times New Roman" w:eastAsia="Times New Roman" w:hAnsi="Times New Roman" w:cs="Times New Roman"/>
          <w:color w:val="000000"/>
          <w:sz w:val="24"/>
          <w:szCs w:val="24"/>
        </w:rPr>
        <w:t xml:space="preserve"> Relative frequencies of “gender” and “feminism/feminist” in our corpus since 1970.</w:t>
      </w:r>
    </w:p>
    <w:p w:rsidR="00A0089E" w:rsidRPr="00EA15E7" w:rsidRDefault="00A0089E" w:rsidP="00B359E8">
      <w:pPr>
        <w:widowControl w:val="0"/>
        <w:spacing w:after="0" w:line="240" w:lineRule="auto"/>
        <w:contextualSpacing/>
        <w:rPr>
          <w:rFonts w:ascii="Times New Roman" w:eastAsia="Times New Roman" w:hAnsi="Times New Roman" w:cs="Times New Roman"/>
          <w:sz w:val="24"/>
          <w:szCs w:val="24"/>
        </w:rPr>
        <w:pPrChange w:id="13" w:author="Ben Marwick" w:date="2015-01-15T00:14:00Z">
          <w:pPr>
            <w:widowControl w:val="0"/>
            <w:spacing w:after="0" w:line="480" w:lineRule="auto"/>
            <w:contextualSpacing/>
          </w:pPr>
        </w:pPrChange>
      </w:pPr>
    </w:p>
    <w:p w:rsidR="00A0089E" w:rsidRPr="00EA15E7" w:rsidRDefault="00A0089E" w:rsidP="00B359E8">
      <w:pPr>
        <w:widowControl w:val="0"/>
        <w:spacing w:after="0" w:line="240" w:lineRule="auto"/>
        <w:contextualSpacing/>
        <w:rPr>
          <w:rFonts w:ascii="Times New Roman" w:eastAsia="Times New Roman" w:hAnsi="Times New Roman" w:cs="Times New Roman"/>
          <w:sz w:val="24"/>
          <w:szCs w:val="24"/>
        </w:rPr>
        <w:pPrChange w:id="14" w:author="Ben Marwick" w:date="2015-01-15T00:14:00Z">
          <w:pPr>
            <w:widowControl w:val="0"/>
            <w:spacing w:after="0" w:line="480" w:lineRule="auto"/>
            <w:contextualSpacing/>
          </w:pPr>
        </w:pPrChange>
      </w:pPr>
      <w:r w:rsidRPr="00EA15E7">
        <w:rPr>
          <w:rFonts w:ascii="Times New Roman" w:eastAsia="Times New Roman" w:hAnsi="Times New Roman" w:cs="Times New Roman"/>
          <w:color w:val="000000"/>
          <w:sz w:val="24"/>
          <w:szCs w:val="24"/>
        </w:rPr>
        <w:t>Figure 2</w:t>
      </w:r>
      <w:r w:rsidR="00542329" w:rsidRPr="00EA15E7">
        <w:rPr>
          <w:rFonts w:ascii="Times New Roman" w:eastAsia="Times New Roman" w:hAnsi="Times New Roman" w:cs="Times New Roman"/>
          <w:color w:val="000000"/>
          <w:sz w:val="24"/>
          <w:szCs w:val="24"/>
        </w:rPr>
        <w:t>. Correlatio</w:t>
      </w:r>
      <w:r w:rsidR="001B642F" w:rsidRPr="00EA15E7">
        <w:rPr>
          <w:rFonts w:ascii="Times New Roman" w:eastAsia="Times New Roman" w:hAnsi="Times New Roman" w:cs="Times New Roman"/>
          <w:color w:val="000000"/>
          <w:sz w:val="24"/>
          <w:szCs w:val="24"/>
        </w:rPr>
        <w:t>n between the relative frequencies</w:t>
      </w:r>
      <w:r w:rsidR="00542329" w:rsidRPr="00EA15E7">
        <w:rPr>
          <w:rFonts w:ascii="Times New Roman" w:eastAsia="Times New Roman" w:hAnsi="Times New Roman" w:cs="Times New Roman"/>
          <w:color w:val="000000"/>
          <w:sz w:val="24"/>
          <w:szCs w:val="24"/>
        </w:rPr>
        <w:t xml:space="preserve"> of “gender” and keywords associated with sexual/gendered divisions of labor in our corpus since 1970. </w:t>
      </w:r>
    </w:p>
    <w:p w:rsidR="00625B0A" w:rsidRPr="00EA15E7" w:rsidRDefault="00625B0A" w:rsidP="00B359E8">
      <w:pPr>
        <w:widowControl w:val="0"/>
        <w:spacing w:after="0" w:line="240" w:lineRule="auto"/>
        <w:contextualSpacing/>
        <w:jc w:val="center"/>
        <w:rPr>
          <w:rFonts w:ascii="Times New Roman" w:eastAsia="Times New Roman" w:hAnsi="Times New Roman" w:cs="Times New Roman"/>
          <w:color w:val="000000"/>
          <w:sz w:val="24"/>
          <w:szCs w:val="24"/>
        </w:rPr>
        <w:pPrChange w:id="15" w:author="Ben Marwick" w:date="2015-01-15T00:14:00Z">
          <w:pPr>
            <w:widowControl w:val="0"/>
            <w:spacing w:after="0" w:line="480" w:lineRule="auto"/>
            <w:contextualSpacing/>
            <w:jc w:val="center"/>
          </w:pPr>
        </w:pPrChange>
      </w:pPr>
    </w:p>
    <w:p w:rsidR="00542329" w:rsidRPr="00A0089E" w:rsidDel="00B359E8" w:rsidRDefault="00542329" w:rsidP="00B359E8">
      <w:pPr>
        <w:widowControl w:val="0"/>
        <w:spacing w:after="0" w:line="240" w:lineRule="auto"/>
        <w:contextualSpacing/>
        <w:rPr>
          <w:del w:id="16" w:author="Ben Marwick" w:date="2015-01-15T00:14:00Z"/>
          <w:rFonts w:ascii="Times New Roman" w:eastAsia="Times New Roman" w:hAnsi="Times New Roman" w:cs="Times New Roman"/>
          <w:sz w:val="24"/>
          <w:szCs w:val="24"/>
        </w:rPr>
        <w:pPrChange w:id="17" w:author="Ben Marwick" w:date="2015-01-15T00:14:00Z">
          <w:pPr>
            <w:widowControl w:val="0"/>
            <w:spacing w:after="0" w:line="480" w:lineRule="auto"/>
            <w:contextualSpacing/>
          </w:pPr>
        </w:pPrChange>
      </w:pPr>
      <w:r w:rsidRPr="00EA15E7">
        <w:rPr>
          <w:rFonts w:ascii="Times New Roman" w:eastAsia="Times New Roman" w:hAnsi="Times New Roman" w:cs="Times New Roman"/>
          <w:color w:val="000000"/>
          <w:sz w:val="24"/>
          <w:szCs w:val="24"/>
        </w:rPr>
        <w:t>Figure 3. Correlation between the relative frequenc</w:t>
      </w:r>
      <w:r w:rsidR="001B642F" w:rsidRPr="00EA15E7">
        <w:rPr>
          <w:rFonts w:ascii="Times New Roman" w:eastAsia="Times New Roman" w:hAnsi="Times New Roman" w:cs="Times New Roman"/>
          <w:color w:val="000000"/>
          <w:sz w:val="24"/>
          <w:szCs w:val="24"/>
        </w:rPr>
        <w:t>ies</w:t>
      </w:r>
      <w:r w:rsidRPr="00EA15E7">
        <w:rPr>
          <w:rFonts w:ascii="Times New Roman" w:eastAsia="Times New Roman" w:hAnsi="Times New Roman" w:cs="Times New Roman"/>
          <w:color w:val="000000"/>
          <w:sz w:val="24"/>
          <w:szCs w:val="24"/>
        </w:rPr>
        <w:t xml:space="preserve"> of “gender” and keywords associated with intersectionality in our corpus since 1970.</w:t>
      </w:r>
      <w:r>
        <w:rPr>
          <w:rFonts w:ascii="Times New Roman" w:eastAsia="Times New Roman" w:hAnsi="Times New Roman" w:cs="Times New Roman"/>
          <w:color w:val="000000"/>
          <w:sz w:val="24"/>
          <w:szCs w:val="24"/>
        </w:rPr>
        <w:t xml:space="preserve"> </w:t>
      </w:r>
    </w:p>
    <w:bookmarkEnd w:id="12"/>
    <w:p w:rsidR="007238BE" w:rsidRPr="00A0089E" w:rsidRDefault="000B412D" w:rsidP="001B642F">
      <w:pPr>
        <w:widowControl w:val="0"/>
        <w:spacing w:after="0" w:line="480" w:lineRule="auto"/>
        <w:contextualSpacing/>
        <w:rPr>
          <w:rFonts w:ascii="Times New Roman" w:eastAsia="Times New Roman" w:hAnsi="Times New Roman" w:cs="Times New Roman"/>
          <w:sz w:val="24"/>
          <w:szCs w:val="24"/>
        </w:rPr>
      </w:pPr>
    </w:p>
    <w:sectPr w:rsidR="007238BE" w:rsidRPr="00A0089E" w:rsidSect="001B642F">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12D" w:rsidRDefault="000B412D" w:rsidP="001B642F">
      <w:pPr>
        <w:spacing w:after="0" w:line="240" w:lineRule="auto"/>
      </w:pPr>
      <w:r>
        <w:separator/>
      </w:r>
    </w:p>
  </w:endnote>
  <w:endnote w:type="continuationSeparator" w:id="0">
    <w:p w:rsidR="000B412D" w:rsidRDefault="000B412D" w:rsidP="001B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87149589"/>
      <w:docPartObj>
        <w:docPartGallery w:val="Page Numbers (Bottom of Page)"/>
        <w:docPartUnique/>
      </w:docPartObj>
    </w:sdtPr>
    <w:sdtEndPr>
      <w:rPr>
        <w:noProof/>
      </w:rPr>
    </w:sdtEndPr>
    <w:sdtContent>
      <w:p w:rsidR="001B642F" w:rsidRPr="001B642F" w:rsidRDefault="001B642F">
        <w:pPr>
          <w:pStyle w:val="Footer"/>
          <w:jc w:val="center"/>
          <w:rPr>
            <w:rFonts w:ascii="Times New Roman" w:hAnsi="Times New Roman" w:cs="Times New Roman"/>
            <w:sz w:val="24"/>
            <w:szCs w:val="24"/>
          </w:rPr>
        </w:pPr>
        <w:r w:rsidRPr="001B642F">
          <w:rPr>
            <w:rFonts w:ascii="Times New Roman" w:hAnsi="Times New Roman" w:cs="Times New Roman"/>
            <w:sz w:val="24"/>
            <w:szCs w:val="24"/>
          </w:rPr>
          <w:fldChar w:fldCharType="begin"/>
        </w:r>
        <w:r w:rsidRPr="001B642F">
          <w:rPr>
            <w:rFonts w:ascii="Times New Roman" w:hAnsi="Times New Roman" w:cs="Times New Roman"/>
            <w:sz w:val="24"/>
            <w:szCs w:val="24"/>
          </w:rPr>
          <w:instrText xml:space="preserve"> PAGE   \* MERGEFORMAT </w:instrText>
        </w:r>
        <w:r w:rsidRPr="001B642F">
          <w:rPr>
            <w:rFonts w:ascii="Times New Roman" w:hAnsi="Times New Roman" w:cs="Times New Roman"/>
            <w:sz w:val="24"/>
            <w:szCs w:val="24"/>
          </w:rPr>
          <w:fldChar w:fldCharType="separate"/>
        </w:r>
        <w:r w:rsidR="00B359E8">
          <w:rPr>
            <w:rFonts w:ascii="Times New Roman" w:hAnsi="Times New Roman" w:cs="Times New Roman"/>
            <w:noProof/>
            <w:sz w:val="24"/>
            <w:szCs w:val="24"/>
          </w:rPr>
          <w:t>20</w:t>
        </w:r>
        <w:r w:rsidRPr="001B642F">
          <w:rPr>
            <w:rFonts w:ascii="Times New Roman" w:hAnsi="Times New Roman" w:cs="Times New Roman"/>
            <w:noProof/>
            <w:sz w:val="24"/>
            <w:szCs w:val="24"/>
          </w:rPr>
          <w:fldChar w:fldCharType="end"/>
        </w:r>
      </w:p>
    </w:sdtContent>
  </w:sdt>
  <w:p w:rsidR="001B642F" w:rsidRPr="001B642F" w:rsidRDefault="001B642F">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42F" w:rsidRPr="001B642F" w:rsidRDefault="001B642F">
    <w:pPr>
      <w:pStyle w:val="Footer"/>
      <w:jc w:val="center"/>
      <w:rPr>
        <w:rFonts w:ascii="Times New Roman" w:hAnsi="Times New Roman" w:cs="Times New Roman"/>
        <w:sz w:val="24"/>
        <w:szCs w:val="24"/>
      </w:rPr>
    </w:pPr>
  </w:p>
  <w:p w:rsidR="001B642F" w:rsidRPr="001B642F" w:rsidRDefault="001B642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12D" w:rsidRDefault="000B412D" w:rsidP="001B642F">
      <w:pPr>
        <w:spacing w:after="0" w:line="240" w:lineRule="auto"/>
      </w:pPr>
      <w:r>
        <w:separator/>
      </w:r>
    </w:p>
  </w:footnote>
  <w:footnote w:type="continuationSeparator" w:id="0">
    <w:p w:rsidR="000B412D" w:rsidRDefault="000B412D" w:rsidP="001B6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89E"/>
    <w:rsid w:val="00024A0F"/>
    <w:rsid w:val="00080F34"/>
    <w:rsid w:val="000B412D"/>
    <w:rsid w:val="000D041E"/>
    <w:rsid w:val="00100CD5"/>
    <w:rsid w:val="0010524F"/>
    <w:rsid w:val="00167D13"/>
    <w:rsid w:val="00176B07"/>
    <w:rsid w:val="001A4115"/>
    <w:rsid w:val="001A787A"/>
    <w:rsid w:val="001B642F"/>
    <w:rsid w:val="00236941"/>
    <w:rsid w:val="00237EC7"/>
    <w:rsid w:val="002730B9"/>
    <w:rsid w:val="002B129B"/>
    <w:rsid w:val="00396F17"/>
    <w:rsid w:val="003B485A"/>
    <w:rsid w:val="003B7A14"/>
    <w:rsid w:val="003E6730"/>
    <w:rsid w:val="003F3CCE"/>
    <w:rsid w:val="00434E7E"/>
    <w:rsid w:val="00453E45"/>
    <w:rsid w:val="0048046B"/>
    <w:rsid w:val="00483405"/>
    <w:rsid w:val="004A1ED0"/>
    <w:rsid w:val="004B0574"/>
    <w:rsid w:val="004C23EC"/>
    <w:rsid w:val="0051304C"/>
    <w:rsid w:val="00542329"/>
    <w:rsid w:val="005619FA"/>
    <w:rsid w:val="00561F0C"/>
    <w:rsid w:val="005636F0"/>
    <w:rsid w:val="00616D8D"/>
    <w:rsid w:val="00625B0A"/>
    <w:rsid w:val="00626B11"/>
    <w:rsid w:val="0065587E"/>
    <w:rsid w:val="00676F26"/>
    <w:rsid w:val="006E38FD"/>
    <w:rsid w:val="006F4DA7"/>
    <w:rsid w:val="00714ED2"/>
    <w:rsid w:val="00725BD0"/>
    <w:rsid w:val="00741324"/>
    <w:rsid w:val="00755279"/>
    <w:rsid w:val="007874E9"/>
    <w:rsid w:val="00791196"/>
    <w:rsid w:val="008429A2"/>
    <w:rsid w:val="008558E1"/>
    <w:rsid w:val="00860DC7"/>
    <w:rsid w:val="00864964"/>
    <w:rsid w:val="008B6A84"/>
    <w:rsid w:val="00903DBC"/>
    <w:rsid w:val="00930BB9"/>
    <w:rsid w:val="009A4195"/>
    <w:rsid w:val="009B52DA"/>
    <w:rsid w:val="009E32D0"/>
    <w:rsid w:val="00A0089E"/>
    <w:rsid w:val="00A05726"/>
    <w:rsid w:val="00A150B5"/>
    <w:rsid w:val="00A229C7"/>
    <w:rsid w:val="00A52A3D"/>
    <w:rsid w:val="00A60609"/>
    <w:rsid w:val="00B011C0"/>
    <w:rsid w:val="00B316B9"/>
    <w:rsid w:val="00B359E8"/>
    <w:rsid w:val="00B62E64"/>
    <w:rsid w:val="00BC3074"/>
    <w:rsid w:val="00C3244C"/>
    <w:rsid w:val="00C5666C"/>
    <w:rsid w:val="00C8426B"/>
    <w:rsid w:val="00CE039A"/>
    <w:rsid w:val="00CE4602"/>
    <w:rsid w:val="00D56F15"/>
    <w:rsid w:val="00D71CA6"/>
    <w:rsid w:val="00D821BC"/>
    <w:rsid w:val="00DB5842"/>
    <w:rsid w:val="00E03B4E"/>
    <w:rsid w:val="00E04B4F"/>
    <w:rsid w:val="00E154AA"/>
    <w:rsid w:val="00EA14BE"/>
    <w:rsid w:val="00EA15E7"/>
    <w:rsid w:val="00ED00A7"/>
    <w:rsid w:val="00F35914"/>
    <w:rsid w:val="00FA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8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89E"/>
    <w:rPr>
      <w:rFonts w:ascii="Tahoma" w:hAnsi="Tahoma" w:cs="Tahoma"/>
      <w:sz w:val="16"/>
      <w:szCs w:val="16"/>
    </w:rPr>
  </w:style>
  <w:style w:type="paragraph" w:styleId="Header">
    <w:name w:val="header"/>
    <w:basedOn w:val="Normal"/>
    <w:link w:val="HeaderChar"/>
    <w:uiPriority w:val="99"/>
    <w:unhideWhenUsed/>
    <w:rsid w:val="001B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42F"/>
  </w:style>
  <w:style w:type="paragraph" w:styleId="Footer">
    <w:name w:val="footer"/>
    <w:basedOn w:val="Normal"/>
    <w:link w:val="FooterChar"/>
    <w:uiPriority w:val="99"/>
    <w:unhideWhenUsed/>
    <w:rsid w:val="001B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4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8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89E"/>
    <w:rPr>
      <w:rFonts w:ascii="Tahoma" w:hAnsi="Tahoma" w:cs="Tahoma"/>
      <w:sz w:val="16"/>
      <w:szCs w:val="16"/>
    </w:rPr>
  </w:style>
  <w:style w:type="paragraph" w:styleId="Header">
    <w:name w:val="header"/>
    <w:basedOn w:val="Normal"/>
    <w:link w:val="HeaderChar"/>
    <w:uiPriority w:val="99"/>
    <w:unhideWhenUsed/>
    <w:rsid w:val="001B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42F"/>
  </w:style>
  <w:style w:type="paragraph" w:styleId="Footer">
    <w:name w:val="footer"/>
    <w:basedOn w:val="Normal"/>
    <w:link w:val="FooterChar"/>
    <w:uiPriority w:val="99"/>
    <w:unhideWhenUsed/>
    <w:rsid w:val="001B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4573</Words>
  <Characters>26068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E. Kretzler</dc:creator>
  <cp:lastModifiedBy>Ben Marwick</cp:lastModifiedBy>
  <cp:revision>2</cp:revision>
  <dcterms:created xsi:type="dcterms:W3CDTF">2015-01-15T08:15:00Z</dcterms:created>
  <dcterms:modified xsi:type="dcterms:W3CDTF">2015-01-15T08:15:00Z</dcterms:modified>
</cp:coreProperties>
</file>